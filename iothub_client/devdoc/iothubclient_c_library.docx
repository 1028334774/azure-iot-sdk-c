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B89AC" w14:textId="77777777" w:rsidR="00D63FF5" w:rsidRDefault="00D63FF5" w:rsidP="00D63FF5">
      <w:pPr>
        <w:pStyle w:val="Title"/>
        <w:jc w:val="center"/>
      </w:pPr>
    </w:p>
    <w:p w14:paraId="401B89AD" w14:textId="77777777" w:rsidR="00D63FF5" w:rsidRDefault="00D63FF5" w:rsidP="00D63FF5">
      <w:pPr>
        <w:pStyle w:val="Title"/>
        <w:jc w:val="center"/>
      </w:pPr>
    </w:p>
    <w:p w14:paraId="401B89AE" w14:textId="77777777" w:rsidR="00D63FF5" w:rsidRDefault="00D63FF5" w:rsidP="00D63FF5">
      <w:pPr>
        <w:pStyle w:val="Title"/>
        <w:jc w:val="center"/>
      </w:pPr>
    </w:p>
    <w:p w14:paraId="401B89B0" w14:textId="23C3D1A1" w:rsidR="00C57721" w:rsidRDefault="009F503E" w:rsidP="00D63FF5">
      <w:pPr>
        <w:pStyle w:val="Title"/>
        <w:jc w:val="center"/>
      </w:pPr>
      <w:proofErr w:type="spellStart"/>
      <w:r>
        <w:t>IoTHub</w:t>
      </w:r>
      <w:proofErr w:type="spellEnd"/>
      <w:r>
        <w:t xml:space="preserve"> </w:t>
      </w:r>
      <w:r w:rsidR="00FE29B8">
        <w:t>c</w:t>
      </w:r>
      <w:r w:rsidR="00E458C9">
        <w:t xml:space="preserve">lient </w:t>
      </w:r>
      <w:r w:rsidR="00073D73">
        <w:t xml:space="preserve">“C” </w:t>
      </w:r>
      <w:r w:rsidR="00E458C9">
        <w:t>Library</w:t>
      </w:r>
    </w:p>
    <w:p w14:paraId="166F9C1A" w14:textId="6903B10A" w:rsidR="005D5981" w:rsidRDefault="005D5981" w:rsidP="005D5981">
      <w:pPr>
        <w:jc w:val="center"/>
      </w:pPr>
      <w:r>
        <w:t xml:space="preserve">Revision </w:t>
      </w:r>
      <w:r w:rsidR="003B3D41">
        <w:t>1</w:t>
      </w:r>
      <w:r>
        <w:t>.</w:t>
      </w:r>
      <w:r w:rsidR="002A2236">
        <w:t>6</w:t>
      </w:r>
    </w:p>
    <w:p w14:paraId="1BF61530" w14:textId="50010064" w:rsidR="003F1486" w:rsidRPr="005D5981" w:rsidRDefault="00B30405" w:rsidP="005D5981">
      <w:pPr>
        <w:jc w:val="center"/>
      </w:pPr>
      <w:r>
        <w:t>0</w:t>
      </w:r>
      <w:r w:rsidR="002A2236">
        <w:t>9</w:t>
      </w:r>
      <w:r w:rsidR="003F1486">
        <w:t>/</w:t>
      </w:r>
      <w:r w:rsidR="002A2236">
        <w:t>21</w:t>
      </w:r>
      <w:r>
        <w:t>/2015</w:t>
      </w:r>
    </w:p>
    <w:p w14:paraId="401B89B1" w14:textId="77777777" w:rsidR="00C57BB7" w:rsidRDefault="00C57BB7" w:rsidP="00264C50">
      <w:pPr>
        <w:jc w:val="both"/>
      </w:pPr>
      <w:r>
        <w:br w:type="page"/>
      </w:r>
    </w:p>
    <w:p w14:paraId="694A1710" w14:textId="0178544E" w:rsidR="00281CAB" w:rsidRDefault="00281CAB" w:rsidP="00264C50">
      <w:pPr>
        <w:pStyle w:val="Heading1"/>
        <w:jc w:val="both"/>
      </w:pPr>
      <w:r>
        <w:lastRenderedPageBreak/>
        <w:t>Revisions: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56"/>
        <w:gridCol w:w="1319"/>
        <w:gridCol w:w="1380"/>
        <w:gridCol w:w="5395"/>
      </w:tblGrid>
      <w:tr w:rsidR="001A2B1B" w14:paraId="641FC5F7" w14:textId="77777777" w:rsidTr="0099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45D304E" w14:textId="31FA7218" w:rsidR="001A2B1B" w:rsidRDefault="001A2B1B" w:rsidP="00281CAB">
            <w:r>
              <w:t>Revision</w:t>
            </w:r>
          </w:p>
        </w:tc>
        <w:tc>
          <w:tcPr>
            <w:tcW w:w="1319" w:type="dxa"/>
          </w:tcPr>
          <w:p w14:paraId="0612CF2C" w14:textId="6FF7C2A1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By</w:t>
            </w:r>
          </w:p>
        </w:tc>
        <w:tc>
          <w:tcPr>
            <w:tcW w:w="1380" w:type="dxa"/>
          </w:tcPr>
          <w:p w14:paraId="10B408EC" w14:textId="2297DA03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395" w:type="dxa"/>
          </w:tcPr>
          <w:p w14:paraId="1AA26C41" w14:textId="7E474F24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 updates</w:t>
            </w:r>
          </w:p>
        </w:tc>
      </w:tr>
      <w:tr w:rsidR="001A2B1B" w14:paraId="0C2D8C50" w14:textId="77777777" w:rsidTr="0099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9C7BBC3" w14:textId="5B4C7F21" w:rsidR="001A2B1B" w:rsidRDefault="001A2B1B" w:rsidP="00281CAB">
            <w:r>
              <w:t>0.1</w:t>
            </w:r>
          </w:p>
        </w:tc>
        <w:tc>
          <w:tcPr>
            <w:tcW w:w="1319" w:type="dxa"/>
          </w:tcPr>
          <w:p w14:paraId="2E7B0CC5" w14:textId="5178E4C7" w:rsidR="001A2B1B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1380" w:type="dxa"/>
          </w:tcPr>
          <w:p w14:paraId="5DED433D" w14:textId="2E69DD39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01/15/2015</w:t>
            </w:r>
          </w:p>
        </w:tc>
        <w:tc>
          <w:tcPr>
            <w:tcW w:w="5395" w:type="dxa"/>
          </w:tcPr>
          <w:p w14:paraId="41A5AEBE" w14:textId="78728F38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1A2B1B" w14:paraId="18123E73" w14:textId="77777777" w:rsidTr="00997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1B38DF4" w14:textId="0EF28668" w:rsidR="001A2B1B" w:rsidRDefault="001A2B1B" w:rsidP="00281CAB">
            <w:r>
              <w:t>0.2</w:t>
            </w:r>
          </w:p>
        </w:tc>
        <w:tc>
          <w:tcPr>
            <w:tcW w:w="1319" w:type="dxa"/>
          </w:tcPr>
          <w:p w14:paraId="00599EB0" w14:textId="25ED8814" w:rsidR="001A2B1B" w:rsidRDefault="00D7601F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1380" w:type="dxa"/>
          </w:tcPr>
          <w:p w14:paraId="2093DEBE" w14:textId="2E589785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01/22/2015</w:t>
            </w:r>
          </w:p>
        </w:tc>
        <w:tc>
          <w:tcPr>
            <w:tcW w:w="5395" w:type="dxa"/>
          </w:tcPr>
          <w:p w14:paraId="09297FA3" w14:textId="6CE7D120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comments</w:t>
            </w:r>
            <w:r w:rsidR="00B85417">
              <w:t xml:space="preserve"> and simplified API</w:t>
            </w:r>
          </w:p>
        </w:tc>
      </w:tr>
      <w:tr w:rsidR="007B675F" w14:paraId="1CD30755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DD349AF" w14:textId="66CD0A7E" w:rsidR="007B675F" w:rsidRDefault="007B675F" w:rsidP="00281CAB">
            <w:r>
              <w:t>0.3</w:t>
            </w:r>
          </w:p>
        </w:tc>
        <w:tc>
          <w:tcPr>
            <w:tcW w:w="1319" w:type="dxa"/>
          </w:tcPr>
          <w:p w14:paraId="6DBEA4D9" w14:textId="248A1C51" w:rsidR="007B675F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1380" w:type="dxa"/>
          </w:tcPr>
          <w:p w14:paraId="45C716B6" w14:textId="3ACB4EBC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01/30/2015</w:t>
            </w:r>
          </w:p>
        </w:tc>
        <w:tc>
          <w:tcPr>
            <w:tcW w:w="5395" w:type="dxa"/>
          </w:tcPr>
          <w:p w14:paraId="01BF23F4" w14:textId="2FDF935B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Completed API for both the </w:t>
            </w:r>
            <w:proofErr w:type="spellStart"/>
            <w:r w:rsidR="001B0681">
              <w:t>IOTHUB_</w:t>
            </w:r>
            <w:r>
              <w:t>message</w:t>
            </w:r>
            <w:proofErr w:type="spellEnd"/>
            <w:r>
              <w:t xml:space="preserve"> &amp; </w:t>
            </w:r>
            <w:proofErr w:type="spellStart"/>
            <w:r w:rsidR="001B0681">
              <w:t>IOTHUB_</w:t>
            </w:r>
            <w:r>
              <w:t>client</w:t>
            </w:r>
            <w:proofErr w:type="spellEnd"/>
          </w:p>
        </w:tc>
      </w:tr>
      <w:tr w:rsidR="003B3D41" w14:paraId="3E9E7A9A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081EA67" w14:textId="60D2331F" w:rsidR="003B3D41" w:rsidRDefault="003B3D41" w:rsidP="00281CAB">
            <w:r>
              <w:t>1.0</w:t>
            </w:r>
          </w:p>
        </w:tc>
        <w:tc>
          <w:tcPr>
            <w:tcW w:w="1319" w:type="dxa"/>
          </w:tcPr>
          <w:p w14:paraId="730A6567" w14:textId="616D19FA" w:rsidR="003B3D41" w:rsidRDefault="00D7601F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1380" w:type="dxa"/>
          </w:tcPr>
          <w:p w14:paraId="70E12783" w14:textId="5F1E7D59" w:rsidR="003B3D41" w:rsidRDefault="003B3D41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03/05/2015</w:t>
            </w:r>
          </w:p>
        </w:tc>
        <w:tc>
          <w:tcPr>
            <w:tcW w:w="5395" w:type="dxa"/>
          </w:tcPr>
          <w:p w14:paraId="08B5B99D" w14:textId="2F24D237" w:rsidR="00C80CAC" w:rsidRDefault="00C2740E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Updated based on the final implementation of the </w:t>
            </w:r>
            <w:proofErr w:type="spellStart"/>
            <w:r w:rsidR="001B0681">
              <w:t>IOTHUB_</w:t>
            </w:r>
            <w:r>
              <w:t>client</w:t>
            </w:r>
            <w:proofErr w:type="spellEnd"/>
            <w:r>
              <w:t xml:space="preserve"> APIs</w:t>
            </w:r>
          </w:p>
        </w:tc>
      </w:tr>
      <w:tr w:rsidR="00C80CAC" w14:paraId="3E793AE4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FB08A16" w14:textId="4BD501C3" w:rsidR="00C80CAC" w:rsidRDefault="00C80CAC" w:rsidP="00281CAB">
            <w:r>
              <w:t>1.1</w:t>
            </w:r>
          </w:p>
        </w:tc>
        <w:tc>
          <w:tcPr>
            <w:tcW w:w="1319" w:type="dxa"/>
          </w:tcPr>
          <w:p w14:paraId="02AE3388" w14:textId="318A81C2" w:rsidR="00C80CAC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</w:t>
            </w:r>
          </w:p>
        </w:tc>
        <w:tc>
          <w:tcPr>
            <w:tcW w:w="1380" w:type="dxa"/>
          </w:tcPr>
          <w:p w14:paraId="6FFB8B18" w14:textId="3EFFE55B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04/14/2015</w:t>
            </w:r>
          </w:p>
        </w:tc>
        <w:tc>
          <w:tcPr>
            <w:tcW w:w="5395" w:type="dxa"/>
          </w:tcPr>
          <w:p w14:paraId="20141BBF" w14:textId="1D46C3DB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Adjust the </w:t>
            </w:r>
            <w:proofErr w:type="spellStart"/>
            <w:r>
              <w:t>config</w:t>
            </w:r>
            <w:proofErr w:type="spellEnd"/>
            <w:r>
              <w:t xml:space="preserve"> to use a function pointer rather than an </w:t>
            </w:r>
            <w:proofErr w:type="spellStart"/>
            <w:r>
              <w:t>enum</w:t>
            </w:r>
            <w:proofErr w:type="spellEnd"/>
          </w:p>
        </w:tc>
      </w:tr>
      <w:tr w:rsidR="007C6227" w14:paraId="0AEDA818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418E0AD" w14:textId="5A56534B" w:rsidR="007C6227" w:rsidRDefault="007C6227" w:rsidP="00281CAB">
            <w:r>
              <w:t>1.2</w:t>
            </w:r>
          </w:p>
        </w:tc>
        <w:tc>
          <w:tcPr>
            <w:tcW w:w="1319" w:type="dxa"/>
          </w:tcPr>
          <w:p w14:paraId="79703ECF" w14:textId="29A0C592" w:rsidR="007C6227" w:rsidRDefault="00D7601F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</w:t>
            </w:r>
          </w:p>
        </w:tc>
        <w:tc>
          <w:tcPr>
            <w:tcW w:w="1380" w:type="dxa"/>
          </w:tcPr>
          <w:p w14:paraId="6226960A" w14:textId="73AADF46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04/19/2015</w:t>
            </w:r>
          </w:p>
        </w:tc>
        <w:tc>
          <w:tcPr>
            <w:tcW w:w="5395" w:type="dxa"/>
          </w:tcPr>
          <w:p w14:paraId="7D56EDCC" w14:textId="7D446880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Rename </w:t>
            </w:r>
            <w:proofErr w:type="spellStart"/>
            <w:r>
              <w:t>DeviceHub</w:t>
            </w:r>
            <w:proofErr w:type="spellEnd"/>
            <w:r>
              <w:t xml:space="preserve"> to </w:t>
            </w:r>
            <w:proofErr w:type="spellStart"/>
            <w:r>
              <w:t>IoTHub</w:t>
            </w:r>
            <w:proofErr w:type="spellEnd"/>
          </w:p>
        </w:tc>
      </w:tr>
      <w:tr w:rsidR="00961B17" w14:paraId="53B68A44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05581BA" w14:textId="1CE343FF" w:rsidR="00961B17" w:rsidRDefault="00961B17" w:rsidP="00281CAB">
            <w:r>
              <w:t>1.3</w:t>
            </w:r>
          </w:p>
        </w:tc>
        <w:tc>
          <w:tcPr>
            <w:tcW w:w="1319" w:type="dxa"/>
          </w:tcPr>
          <w:p w14:paraId="2B5E8135" w14:textId="17C84091" w:rsidR="00961B17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</w:t>
            </w:r>
          </w:p>
        </w:tc>
        <w:tc>
          <w:tcPr>
            <w:tcW w:w="1380" w:type="dxa"/>
          </w:tcPr>
          <w:p w14:paraId="638F906A" w14:textId="06E42A69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05/18/2015</w:t>
            </w:r>
          </w:p>
        </w:tc>
        <w:tc>
          <w:tcPr>
            <w:tcW w:w="5395" w:type="dxa"/>
          </w:tcPr>
          <w:p w14:paraId="15A41B43" w14:textId="7A3BBA75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Rework to bring _</w:t>
            </w:r>
            <w:proofErr w:type="spellStart"/>
            <w:r>
              <w:t>DoWork</w:t>
            </w:r>
            <w:proofErr w:type="spellEnd"/>
            <w:r>
              <w:t xml:space="preserve"> and </w:t>
            </w:r>
            <w:proofErr w:type="spellStart"/>
            <w:r>
              <w:t>threadlessness</w:t>
            </w:r>
            <w:proofErr w:type="spellEnd"/>
            <w:r>
              <w:t>.</w:t>
            </w:r>
          </w:p>
        </w:tc>
      </w:tr>
      <w:tr w:rsidR="00935F89" w14:paraId="1C8698B3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92099E7" w14:textId="70EF71EE" w:rsidR="002A2236" w:rsidRDefault="00935F89" w:rsidP="00281CAB">
            <w:r>
              <w:t>1.5</w:t>
            </w:r>
          </w:p>
        </w:tc>
        <w:tc>
          <w:tcPr>
            <w:tcW w:w="1319" w:type="dxa"/>
          </w:tcPr>
          <w:p w14:paraId="02BD1501" w14:textId="7861BBEF" w:rsidR="00935F89" w:rsidRDefault="00D7601F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</w:t>
            </w:r>
          </w:p>
        </w:tc>
        <w:tc>
          <w:tcPr>
            <w:tcW w:w="1380" w:type="dxa"/>
          </w:tcPr>
          <w:p w14:paraId="2ADB71ED" w14:textId="19775B52" w:rsidR="00935F89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07/02/2015</w:t>
            </w:r>
          </w:p>
        </w:tc>
        <w:tc>
          <w:tcPr>
            <w:tcW w:w="5395" w:type="dxa"/>
          </w:tcPr>
          <w:p w14:paraId="3FAE4B2B" w14:textId="5BFD9DC2" w:rsidR="002A2236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_</w:t>
            </w:r>
            <w:proofErr w:type="spellStart"/>
            <w:r>
              <w:t>SetOption</w:t>
            </w:r>
            <w:proofErr w:type="spellEnd"/>
          </w:p>
        </w:tc>
      </w:tr>
      <w:tr w:rsidR="002A2236" w14:paraId="00969939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1CF6ECF" w14:textId="5A603D27" w:rsidR="002A2236" w:rsidRDefault="002A2236" w:rsidP="00281CAB">
            <w:r>
              <w:t>1.6</w:t>
            </w:r>
          </w:p>
        </w:tc>
        <w:tc>
          <w:tcPr>
            <w:tcW w:w="1319" w:type="dxa"/>
          </w:tcPr>
          <w:p w14:paraId="2DDACAD9" w14:textId="45EA22EA" w:rsidR="002A2236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</w:t>
            </w:r>
          </w:p>
        </w:tc>
        <w:tc>
          <w:tcPr>
            <w:tcW w:w="1380" w:type="dxa"/>
          </w:tcPr>
          <w:p w14:paraId="3DA4C3E5" w14:textId="7E37B1FB" w:rsidR="002A2236" w:rsidRDefault="00D913C3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9/24</w:t>
            </w:r>
            <w:r w:rsidR="002A2236">
              <w:t>/2015</w:t>
            </w:r>
          </w:p>
        </w:tc>
        <w:tc>
          <w:tcPr>
            <w:tcW w:w="5395" w:type="dxa"/>
          </w:tcPr>
          <w:p w14:paraId="74FBF298" w14:textId="14E1EBE3" w:rsidR="002A2236" w:rsidRDefault="002A2236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Rework to bring up to date with current API</w:t>
            </w:r>
          </w:p>
        </w:tc>
      </w:tr>
    </w:tbl>
    <w:p w14:paraId="7BF502C6" w14:textId="77777777" w:rsidR="00281CAB" w:rsidRPr="00281CAB" w:rsidRDefault="00281CAB" w:rsidP="00281CAB"/>
    <w:p w14:paraId="401B89B2" w14:textId="77777777" w:rsidR="00C57BB7" w:rsidRDefault="00C57BB7" w:rsidP="00264C50">
      <w:pPr>
        <w:pStyle w:val="Heading1"/>
        <w:jc w:val="both"/>
      </w:pPr>
      <w:r>
        <w:t>Overview</w:t>
      </w:r>
    </w:p>
    <w:p w14:paraId="4B0259B6" w14:textId="1EBC75A3" w:rsidR="00D26D60" w:rsidRDefault="00803830" w:rsidP="00264C50">
      <w:pPr>
        <w:jc w:val="both"/>
      </w:pPr>
      <w:r>
        <w:t xml:space="preserve">The </w:t>
      </w:r>
      <w:proofErr w:type="spellStart"/>
      <w:r w:rsidR="00893A68">
        <w:t>IoTHub</w:t>
      </w:r>
      <w:proofErr w:type="spellEnd"/>
      <w:r w:rsidR="00893A68">
        <w:t xml:space="preserve"> </w:t>
      </w:r>
      <w:r>
        <w:t>c</w:t>
      </w:r>
      <w:r w:rsidR="0034492F">
        <w:t xml:space="preserve">lient </w:t>
      </w:r>
      <w:r w:rsidR="00CB2ED4">
        <w:t>“C”</w:t>
      </w:r>
      <w:r w:rsidR="0034492F">
        <w:t xml:space="preserve"> library offers developers a means of </w:t>
      </w:r>
      <w:r>
        <w:t>communication to &amp; from a</w:t>
      </w:r>
      <w:r w:rsidR="0025235D">
        <w:t>n</w:t>
      </w:r>
      <w:r>
        <w:t xml:space="preserve"> </w:t>
      </w:r>
      <w:r w:rsidR="0025235D">
        <w:t>IoT</w:t>
      </w:r>
      <w:r w:rsidR="006C64A2">
        <w:t xml:space="preserve"> </w:t>
      </w:r>
      <w:r w:rsidR="0025235D">
        <w:t>Hub</w:t>
      </w:r>
      <w:r w:rsidR="001478E9">
        <w:t>.</w:t>
      </w:r>
      <w:r w:rsidR="006472C8">
        <w:t xml:space="preserve">  </w:t>
      </w:r>
    </w:p>
    <w:p w14:paraId="3AD8A292" w14:textId="76F50540" w:rsidR="006472C8" w:rsidRDefault="006472C8" w:rsidP="00264C50">
      <w:pPr>
        <w:jc w:val="both"/>
      </w:pPr>
      <w:r>
        <w:t>The library allows a device to achieve the supported communication patterns b</w:t>
      </w:r>
      <w:r w:rsidR="00544AB1">
        <w:t xml:space="preserve">y a </w:t>
      </w:r>
      <w:r w:rsidR="00170891">
        <w:t>IoT Hub</w:t>
      </w:r>
      <w:r w:rsidR="00544AB1">
        <w:t>:</w:t>
      </w:r>
    </w:p>
    <w:p w14:paraId="0479F030" w14:textId="32E64D90" w:rsidR="00544AB1" w:rsidRDefault="007F360A" w:rsidP="00544AB1">
      <w:pPr>
        <w:pStyle w:val="ListParagraph"/>
        <w:numPr>
          <w:ilvl w:val="0"/>
          <w:numId w:val="11"/>
        </w:numPr>
      </w:pPr>
      <w:r>
        <w:rPr>
          <w:b/>
        </w:rPr>
        <w:t>Event</w:t>
      </w:r>
      <w:r w:rsidR="00544AB1">
        <w:t xml:space="preserve">. A message sent by a device to </w:t>
      </w:r>
      <w:r w:rsidR="00DD1B76">
        <w:t xml:space="preserve">a </w:t>
      </w:r>
      <w:r w:rsidR="00170891">
        <w:t>IoT Hub</w:t>
      </w:r>
      <w:r w:rsidR="00544AB1">
        <w:t xml:space="preserve">. The device does not expect a response from </w:t>
      </w:r>
      <w:r w:rsidR="00170891">
        <w:t>IoT Hub</w:t>
      </w:r>
      <w:r w:rsidR="00544AB1">
        <w:t xml:space="preserve">, but the </w:t>
      </w:r>
      <w:r>
        <w:t>event</w:t>
      </w:r>
      <w:r w:rsidR="00544AB1">
        <w:t xml:space="preserve"> message can result in errors (e.g. not being processed …).</w:t>
      </w:r>
    </w:p>
    <w:p w14:paraId="7D8E596E" w14:textId="2A0B5CDB" w:rsidR="00544AB1" w:rsidRDefault="002A2236" w:rsidP="00544AB1">
      <w:pPr>
        <w:pStyle w:val="ListParagraph"/>
        <w:numPr>
          <w:ilvl w:val="0"/>
          <w:numId w:val="11"/>
        </w:numPr>
      </w:pPr>
      <w:r>
        <w:rPr>
          <w:b/>
        </w:rPr>
        <w:t>Message</w:t>
      </w:r>
      <w:r w:rsidR="00544AB1">
        <w:t xml:space="preserve">. A message sent by </w:t>
      </w:r>
      <w:r w:rsidR="00170891">
        <w:t>IoT Hub</w:t>
      </w:r>
      <w:r w:rsidR="000C1BC8">
        <w:t xml:space="preserve"> to the device</w:t>
      </w:r>
      <w:r w:rsidR="006D0B59">
        <w:t xml:space="preserve">. </w:t>
      </w:r>
      <w:r w:rsidR="00170891">
        <w:t>IoT Hub</w:t>
      </w:r>
      <w:r w:rsidR="006D0B59">
        <w:t xml:space="preserve"> </w:t>
      </w:r>
      <w:r w:rsidR="00544AB1">
        <w:t xml:space="preserve">does not expect a response from the device, but the </w:t>
      </w:r>
      <w:r>
        <w:t>message</w:t>
      </w:r>
      <w:r w:rsidR="00544AB1">
        <w:t xml:space="preserve"> can result in errors (e.g. failed delivery…)</w:t>
      </w:r>
    </w:p>
    <w:p w14:paraId="401B89B3" w14:textId="3FA5480D" w:rsidR="00C57BB7" w:rsidRDefault="00317800" w:rsidP="00264C50">
      <w:pPr>
        <w:jc w:val="both"/>
      </w:pPr>
      <w:r>
        <w:t>T</w:t>
      </w:r>
      <w:r w:rsidR="0034492F">
        <w:t>he library offers the following features:</w:t>
      </w:r>
    </w:p>
    <w:p w14:paraId="1331D24C" w14:textId="25BCCD6C" w:rsidR="008D733F" w:rsidRDefault="008D733F" w:rsidP="0034433A">
      <w:pPr>
        <w:pStyle w:val="ListParagraph"/>
        <w:numPr>
          <w:ilvl w:val="0"/>
          <w:numId w:val="9"/>
        </w:numPr>
        <w:jc w:val="both"/>
      </w:pPr>
      <w:r>
        <w:t xml:space="preserve">The library provides an encapsulation for the message transfer between a device &amp; </w:t>
      </w:r>
      <w:r w:rsidR="006F7376">
        <w:t>I</w:t>
      </w:r>
      <w:r w:rsidR="008127E3">
        <w:t>oT</w:t>
      </w:r>
      <w:r w:rsidR="006F7376">
        <w:t xml:space="preserve"> </w:t>
      </w:r>
      <w:r w:rsidR="008127E3">
        <w:t>Hub</w:t>
      </w:r>
      <w:r>
        <w:t>.</w:t>
      </w:r>
    </w:p>
    <w:p w14:paraId="2D736558" w14:textId="572168E5" w:rsidR="000B7307" w:rsidRDefault="00AD77F2" w:rsidP="0034433A">
      <w:pPr>
        <w:pStyle w:val="ListParagraph"/>
        <w:numPr>
          <w:ilvl w:val="0"/>
          <w:numId w:val="9"/>
        </w:numPr>
        <w:jc w:val="both"/>
      </w:pPr>
      <w:r>
        <w:t>The library</w:t>
      </w:r>
      <w:r w:rsidR="0034492F">
        <w:t xml:space="preserve"> </w:t>
      </w:r>
      <w:r w:rsidR="00FC105A">
        <w:t>supports AMQP</w:t>
      </w:r>
      <w:r w:rsidR="002A2236">
        <w:t xml:space="preserve">, </w:t>
      </w:r>
      <w:r w:rsidR="00FC105A">
        <w:t>HTTP</w:t>
      </w:r>
      <w:r w:rsidR="002A2236">
        <w:t>, and MQTT</w:t>
      </w:r>
      <w:r w:rsidR="00466062">
        <w:t xml:space="preserve"> </w:t>
      </w:r>
      <w:r w:rsidR="00FC105A">
        <w:t xml:space="preserve">protocols for communication with a </w:t>
      </w:r>
      <w:r w:rsidR="00924803">
        <w:t xml:space="preserve">IoT </w:t>
      </w:r>
      <w:r w:rsidR="00FC105A">
        <w:t>Hub.</w:t>
      </w:r>
      <w:r w:rsidR="000A6D15">
        <w:t xml:space="preserve"> </w:t>
      </w:r>
    </w:p>
    <w:p w14:paraId="15B93E16" w14:textId="6283D4C9" w:rsidR="0034492F" w:rsidRDefault="0034492F" w:rsidP="0034433A">
      <w:pPr>
        <w:pStyle w:val="ListParagraph"/>
        <w:numPr>
          <w:ilvl w:val="0"/>
          <w:numId w:val="9"/>
        </w:numPr>
        <w:jc w:val="both"/>
      </w:pPr>
      <w:r>
        <w:t xml:space="preserve">The library uses Proton-C to establish </w:t>
      </w:r>
      <w:r w:rsidR="00A5581B">
        <w:t>the AMQP communication</w:t>
      </w:r>
      <w:r w:rsidR="00691F6B">
        <w:t>.</w:t>
      </w:r>
    </w:p>
    <w:p w14:paraId="76871129" w14:textId="4D9218DC" w:rsidR="002A2236" w:rsidRDefault="002A2236" w:rsidP="0034433A">
      <w:pPr>
        <w:pStyle w:val="ListParagraph"/>
        <w:numPr>
          <w:ilvl w:val="0"/>
          <w:numId w:val="9"/>
        </w:numPr>
        <w:jc w:val="both"/>
      </w:pPr>
      <w:r>
        <w:t xml:space="preserve">The library uses </w:t>
      </w:r>
      <w:proofErr w:type="spellStart"/>
      <w:r>
        <w:t>Paho</w:t>
      </w:r>
      <w:proofErr w:type="spellEnd"/>
      <w:r>
        <w:t xml:space="preserve"> to establish the MQTT communication.</w:t>
      </w:r>
    </w:p>
    <w:p w14:paraId="64E8C847" w14:textId="2AEDB988" w:rsidR="0034492F" w:rsidRDefault="008A415B" w:rsidP="0034433A">
      <w:pPr>
        <w:pStyle w:val="ListParagraph"/>
        <w:numPr>
          <w:ilvl w:val="0"/>
          <w:numId w:val="9"/>
        </w:numPr>
        <w:jc w:val="both"/>
      </w:pPr>
      <w:r>
        <w:t>T</w:t>
      </w:r>
      <w:r w:rsidR="00A7050F">
        <w:t>he library is</w:t>
      </w:r>
      <w:r w:rsidR="009B0B92">
        <w:t xml:space="preserve"> a </w:t>
      </w:r>
      <w:r>
        <w:t>static lib.</w:t>
      </w:r>
    </w:p>
    <w:p w14:paraId="758DE9A8" w14:textId="1ECA793B" w:rsidR="008A415B" w:rsidRDefault="008A415B" w:rsidP="0034433A">
      <w:pPr>
        <w:pStyle w:val="ListParagraph"/>
        <w:numPr>
          <w:ilvl w:val="0"/>
          <w:numId w:val="9"/>
        </w:numPr>
        <w:jc w:val="both"/>
      </w:pPr>
      <w:r>
        <w:t xml:space="preserve">The </w:t>
      </w:r>
      <w:r w:rsidR="008D29FA">
        <w:t xml:space="preserve">source code for the </w:t>
      </w:r>
      <w:r w:rsidR="001C1AC3">
        <w:t xml:space="preserve">library </w:t>
      </w:r>
      <w:r w:rsidR="00083BC9">
        <w:t>will be</w:t>
      </w:r>
      <w:r w:rsidR="001C1AC3">
        <w:t xml:space="preserve"> </w:t>
      </w:r>
      <w:r>
        <w:t xml:space="preserve">available </w:t>
      </w:r>
      <w:r w:rsidR="001C1AC3">
        <w:t>under the “</w:t>
      </w:r>
      <w:proofErr w:type="spellStart"/>
      <w:r w:rsidR="001B0681">
        <w:t>IOTHUB_</w:t>
      </w:r>
      <w:r w:rsidR="001C1AC3">
        <w:t>client</w:t>
      </w:r>
      <w:proofErr w:type="spellEnd"/>
      <w:r w:rsidR="001C1AC3">
        <w:t xml:space="preserve">” under the </w:t>
      </w:r>
      <w:r w:rsidR="005C08B8">
        <w:t>“Azure/</w:t>
      </w:r>
      <w:r w:rsidR="002B6014">
        <w:t>azure-</w:t>
      </w:r>
      <w:proofErr w:type="spellStart"/>
      <w:r w:rsidR="002B6014">
        <w:t>iot</w:t>
      </w:r>
      <w:proofErr w:type="spellEnd"/>
      <w:r w:rsidR="002B6014">
        <w:t>-</w:t>
      </w:r>
      <w:proofErr w:type="spellStart"/>
      <w:r w:rsidR="002B6014">
        <w:t>sdk</w:t>
      </w:r>
      <w:r w:rsidR="006F7376">
        <w:t>s</w:t>
      </w:r>
      <w:proofErr w:type="spellEnd"/>
      <w:r w:rsidR="005C08B8">
        <w:t>”</w:t>
      </w:r>
      <w:r w:rsidR="00336F0A">
        <w:t xml:space="preserve"> in the </w:t>
      </w:r>
      <w:r>
        <w:t>GitHub repository</w:t>
      </w:r>
      <w:r w:rsidR="004A69B9">
        <w:t>.</w:t>
      </w:r>
    </w:p>
    <w:p w14:paraId="7873676A" w14:textId="146DD814" w:rsidR="00B90672" w:rsidRPr="00AB6462" w:rsidRDefault="00B90672" w:rsidP="00B90672">
      <w:pPr>
        <w:pStyle w:val="ListParagraph"/>
        <w:numPr>
          <w:ilvl w:val="0"/>
          <w:numId w:val="9"/>
        </w:numPr>
        <w:jc w:val="both"/>
        <w:rPr>
          <w:rStyle w:val="Hyperlink"/>
          <w:color w:val="auto"/>
          <w:u w:val="none"/>
        </w:rPr>
      </w:pPr>
      <w:r>
        <w:t>The repository is located at:</w:t>
      </w:r>
      <w:r w:rsidR="00A7050F">
        <w:t xml:space="preserve"> </w:t>
      </w:r>
      <w:hyperlink r:id="rId11" w:history="1">
        <w:r w:rsidR="00A7050F">
          <w:rPr>
            <w:rStyle w:val="Hyperlink"/>
          </w:rPr>
          <w:t>https://github.com/Azure/azure-iot-sdks</w:t>
        </w:r>
      </w:hyperlink>
    </w:p>
    <w:p w14:paraId="3E77C53E" w14:textId="77777777" w:rsidR="00B42F18" w:rsidRPr="0045461E" w:rsidRDefault="00B42F18" w:rsidP="0045461E">
      <w:pPr>
        <w:jc w:val="both"/>
        <w:rPr>
          <w:rStyle w:val="Hyperlink"/>
          <w:color w:val="auto"/>
          <w:u w:val="none"/>
        </w:rPr>
      </w:pPr>
    </w:p>
    <w:p w14:paraId="0C6D7C4D" w14:textId="68580904" w:rsidR="00B42F18" w:rsidRDefault="00B42F18" w:rsidP="0045461E">
      <w:pPr>
        <w:ind w:firstLine="360"/>
      </w:pPr>
      <w:r>
        <w:t xml:space="preserve">The APIs of this library cannot be called from different threads on the same handle without risking data races. Therefore, should more than 1 thread need to access concurrently the APIs of this module on the same handle, there needs to </w:t>
      </w:r>
      <w:r w:rsidR="00D2593B">
        <w:t xml:space="preserve">be </w:t>
      </w:r>
      <w:r>
        <w:t>a user-level synchronization mechanism that guarantees that two APIs are not called at the same time.</w:t>
      </w:r>
    </w:p>
    <w:p w14:paraId="6EA32BA1" w14:textId="42747C79" w:rsidR="00506172" w:rsidRDefault="00506172" w:rsidP="00A147BB"/>
    <w:p w14:paraId="6BBC9AB9" w14:textId="4B43D8FB" w:rsidR="00E16C6C" w:rsidRDefault="008B152D" w:rsidP="00A01434">
      <w:pPr>
        <w:pStyle w:val="Heading1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544447" wp14:editId="0A2AA075">
                <wp:simplePos x="0" y="0"/>
                <wp:positionH relativeFrom="margin">
                  <wp:posOffset>-330200</wp:posOffset>
                </wp:positionH>
                <wp:positionV relativeFrom="paragraph">
                  <wp:posOffset>301625</wp:posOffset>
                </wp:positionV>
                <wp:extent cx="7048500" cy="78994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AA09B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2AB050EC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491D35E4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0A94299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iothub_client.h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786CA818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iothub_message.h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7B79899E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threadapi.h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00A1632B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crt_abstractions.h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4A662A55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iothubtransportamqp.h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4C72E42F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EA8B431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915A2D3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#define MAX_NUMBER_OF_MESSAGES 5</w:t>
                            </w:r>
                          </w:p>
                          <w:p w14:paraId="2E146F91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108CB44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 const unsigned int SLEEP_IN_MILLISECONDS = 500;</w:t>
                            </w:r>
                          </w:p>
                          <w:p w14:paraId="296AD562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 const int MESSAGE_BASE_TRACKING_ID = 42;</w:t>
                            </w:r>
                          </w:p>
                          <w:p w14:paraId="0288D6BD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56A2C4BC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3D62435B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DBEC97B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typedef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struct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EVENT_INSTANCE_TAG</w:t>
                            </w:r>
                          </w:p>
                          <w:p w14:paraId="1B446235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29783BBC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IOTHUB_MESSAGE_HANDLE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049862C8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messageTrackingId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  /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/ For tracking the messages within the user callback.</w:t>
                            </w:r>
                          </w:p>
                          <w:p w14:paraId="65125112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 EVENT_INSTANCE;</w:t>
                            </w:r>
                          </w:p>
                          <w:p w14:paraId="0ABD0525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07B1B9C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void 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ReceiveConfirmationCallback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IOTHUB_CLIENT_CONFIRMATION_RESULT result, void*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userContextCallback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5DDEE7DE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4B721254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EVENT_INSTANCE*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(EVENT_INSTANCE</w:t>
                            </w:r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userContextCallback</w:t>
                            </w:r>
                            <w:proofErr w:type="spellEnd"/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723602D2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(void)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("Confirmation[%d] received for message tracking id = %d with result = %d\r\n",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messageTrackingId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result);</w:t>
                            </w:r>
                          </w:p>
                          <w:p w14:paraId="1D17181E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/* Some device specific action code goes here... */</w:t>
                            </w:r>
                          </w:p>
                          <w:p w14:paraId="1A050B0C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++;</w:t>
                            </w:r>
                          </w:p>
                          <w:p w14:paraId="4E857E29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3B0B9A1B" w14:textId="77777777" w:rsidR="00A147B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A7967E1" w14:textId="1CB5F06A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 main</w:t>
                            </w: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(void)</w:t>
                            </w:r>
                          </w:p>
                          <w:p w14:paraId="1E9313F5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0B71632B" w14:textId="45A8B750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nst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char*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connectionString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"[device connection string]</w:t>
                            </w: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";</w:t>
                            </w:r>
                          </w:p>
                          <w:p w14:paraId="17F60ED6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IOTHUB_CLIENT_HANDLE iotHubClientHandle;</w:t>
                            </w:r>
                          </w:p>
                          <w:p w14:paraId="55A3F3A5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DC6DADC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EVENT_INSTANCE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[MAX_NUMBER_OF_MESSAGES];</w:t>
                            </w:r>
                          </w:p>
                          <w:p w14:paraId="20C6DC33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7FA65CD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size_t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1024;</w:t>
                            </w:r>
                          </w:p>
                          <w:p w14:paraId="2C2011B6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char*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malloc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65543B59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0;</w:t>
                            </w:r>
                          </w:p>
                          <w:p w14:paraId="6B75A311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AFDA5EF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"Starting the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client sample to Send Event Asynchronously...\r\n");</w:t>
                            </w:r>
                          </w:p>
                          <w:p w14:paraId="0FD384E3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09DC1BF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F1E8896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if ((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CreateFromConnectionString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connectionString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AMQP_Protocol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)) == NULL)</w:t>
                            </w:r>
                          </w:p>
                          <w:p w14:paraId="516AD847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{</w:t>
                            </w:r>
                          </w:p>
                          <w:p w14:paraId="0AF80A51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"ERROR: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is NULL!\r\n");</w:t>
                            </w:r>
                          </w:p>
                          <w:p w14:paraId="68B075D4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14:paraId="54A52CE4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else</w:t>
                            </w:r>
                          </w:p>
                          <w:p w14:paraId="5FB80FBA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{</w:t>
                            </w:r>
                          </w:p>
                          <w:p w14:paraId="334037CD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IOTHUB_CLIENT_STATUS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41A97629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for 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&lt; MAX_NUMBER_OF_MESSAGES;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++)</w:t>
                            </w:r>
                          </w:p>
                          <w:p w14:paraId="1D26CFB3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74FAC078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sprintf_s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((char</w:t>
                            </w:r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"Message_%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d_From_IoTHubClient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52B6AF82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if ((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IoTHubMessage_CreateFromByteArray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unsigned char*)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strlen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))) == NULL)</w:t>
                            </w:r>
                          </w:p>
                          <w:p w14:paraId="4577E811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240EA5DA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"ERROR: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IoTHubMessageHandle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is NULL!\r\n");</w:t>
                            </w:r>
                          </w:p>
                          <w:p w14:paraId="60FD4F38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70D50BEE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else</w:t>
                            </w:r>
                          </w:p>
                          <w:p w14:paraId="38379B94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485848D1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messageTrackingId</w:t>
                            </w:r>
                            <w:proofErr w:type="spellEnd"/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MESSAGE_BASE_TRACKING_ID +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7DEE61C6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if 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SendEventAsync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ReceiveConfirmationCallback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]) != IOTHUB_CLIENT_OK)</w:t>
                            </w:r>
                          </w:p>
                          <w:p w14:paraId="3D29DFB1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0A775F66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"ERROR: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IoTHubClient_SendEventAsync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..........FAILED!\r\n");</w:t>
                            </w:r>
                          </w:p>
                          <w:p w14:paraId="20937438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53DE499B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else</w:t>
                            </w:r>
                          </w:p>
                          <w:p w14:paraId="11BAA12B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3FC5AAA4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IoTHubClient_SendEventAsync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accepted data for transmission to IoT Hub.\r\n");</w:t>
                            </w:r>
                          </w:p>
                          <w:p w14:paraId="1D301C03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                    </w:t>
                            </w:r>
                          </w:p>
                          <w:p w14:paraId="59AF6F09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) returns %d\r\n",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IoTHubClient_GetSendStatus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,&amp;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));</w:t>
                            </w:r>
                          </w:p>
                          <w:p w14:paraId="3A43A534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IoTHubClient_GetSendStatus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indicated a client status of: %d\r\n",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50259C2C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4DE52D7C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C0EBE4B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while 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&lt; MAX_NUMBER_OF_MESSAGES)</w:t>
                            </w:r>
                          </w:p>
                          <w:p w14:paraId="0CA731B2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052A2341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ThreadAPI_Sleep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(SLEEP_IN_MILLISECONDS);</w:t>
                            </w:r>
                          </w:p>
                          <w:p w14:paraId="3C9720D2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CD2F893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(void)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) returns %d\r\n",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IoTHubClient_GetSendStatus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));</w:t>
                            </w:r>
                          </w:p>
                          <w:p w14:paraId="1496E28B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IoTHubClient_GetSendStatus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indicated a client status of: %d\r\n",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7B7D9861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14:paraId="1C4BAFAF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IoTHubClient_Destroy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1E9F9C86" w14:textId="505B5FCA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return 0;</w:t>
                            </w:r>
                          </w:p>
                          <w:p w14:paraId="682EBEB8" w14:textId="7509523C" w:rsidR="00A147BB" w:rsidRPr="00DE4E6A" w:rsidRDefault="00A147BB" w:rsidP="00E16C6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444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pt;margin-top:23.75pt;width:555pt;height:6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">
                <v:textbox>
                  <w:txbxContent>
                    <w:p w14:paraId="78BAA09B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&lt;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stdio.h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&gt;</w:t>
                      </w:r>
                    </w:p>
                    <w:p w14:paraId="2AB050EC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&lt;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stdlib.h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&gt;</w:t>
                      </w:r>
                    </w:p>
                    <w:p w14:paraId="491D35E4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0A94299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iothub_client.h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786CA818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iothub_message.h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7B79899E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threadapi.h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00A1632B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crt_abstractions.h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4A662A55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iothubtransportamqp.h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4C72E42F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EA8B431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915A2D3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#define MAX_NUMBER_OF_MESSAGES 5</w:t>
                      </w:r>
                    </w:p>
                    <w:p w14:paraId="2E146F91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108CB44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 const unsigned int SLEEP_IN_MILLISECONDS = 500;</w:t>
                      </w:r>
                    </w:p>
                    <w:p w14:paraId="296AD562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 const int MESSAGE_BASE_TRACKING_ID = 42;</w:t>
                      </w:r>
                    </w:p>
                    <w:p w14:paraId="0288D6BD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56A2C4BC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3D62435B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DBEC97B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typedef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struct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EVENT_INSTANCE_TAG</w:t>
                      </w:r>
                    </w:p>
                    <w:p w14:paraId="1B446235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29783BBC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IOTHUB_MESSAGE_HANDLE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049862C8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messageTrackingId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  /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/ For tracking the messages within the user callback.</w:t>
                      </w:r>
                    </w:p>
                    <w:p w14:paraId="65125112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 EVENT_INSTANCE;</w:t>
                      </w:r>
                    </w:p>
                    <w:p w14:paraId="0ABD0525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07B1B9C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void 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ReceiveConfirmationCallback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IOTHUB_CLIENT_CONFIRMATION_RESULT result, void*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userContextCallback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</w:t>
                      </w:r>
                    </w:p>
                    <w:p w14:paraId="5DDEE7DE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4B721254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EVENT_INSTANCE*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(EVENT_INSTANCE</w:t>
                      </w:r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*)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userContextCallback</w:t>
                      </w:r>
                      <w:proofErr w:type="spellEnd"/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723602D2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(void)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("Confirmation[%d] received for message tracking id = %d with result = %d\r\n",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-&gt;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messageTrackingId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result);</w:t>
                      </w:r>
                    </w:p>
                    <w:p w14:paraId="1D17181E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/* Some device specific action code goes here... */</w:t>
                      </w:r>
                    </w:p>
                    <w:p w14:paraId="1A050B0C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++;</w:t>
                      </w:r>
                    </w:p>
                    <w:p w14:paraId="4E857E29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</w:t>
                      </w:r>
                    </w:p>
                    <w:p w14:paraId="3B0B9A1B" w14:textId="77777777" w:rsidR="00A147B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A7967E1" w14:textId="1CB5F06A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 main</w:t>
                      </w: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(void)</w:t>
                      </w:r>
                    </w:p>
                    <w:p w14:paraId="1E9313F5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0B71632B" w14:textId="45A8B750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</w:t>
                      </w:r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nst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char*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connectionString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"[device connection string]</w:t>
                      </w: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";</w:t>
                      </w:r>
                    </w:p>
                    <w:p w14:paraId="17F60ED6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IOTHUB_CLIENT_HANDLE iotHubClientHandle;</w:t>
                      </w:r>
                    </w:p>
                    <w:p w14:paraId="55A3F3A5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DC6DADC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EVENT_INSTANCE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[MAX_NUMBER_OF_MESSAGES];</w:t>
                      </w:r>
                    </w:p>
                    <w:p w14:paraId="20C6DC33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7FA65CD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size_t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1024;</w:t>
                      </w:r>
                    </w:p>
                    <w:p w14:paraId="2C2011B6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char*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malloc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65543B59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0;</w:t>
                      </w:r>
                    </w:p>
                    <w:p w14:paraId="6B75A311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AFDA5EF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"Starting the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client sample to Send Event Asynchronously...\r\n");</w:t>
                      </w:r>
                    </w:p>
                    <w:p w14:paraId="0FD384E3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09DC1BF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F1E8896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if ((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</w:t>
                      </w:r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CreateFromConnectionString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connectionString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AMQP_Protocol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)) == NULL)</w:t>
                      </w:r>
                    </w:p>
                    <w:p w14:paraId="516AD847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{</w:t>
                      </w:r>
                    </w:p>
                    <w:p w14:paraId="0AF80A51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"ERROR: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is NULL!\r\n");</w:t>
                      </w:r>
                    </w:p>
                    <w:p w14:paraId="68B075D4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}</w:t>
                      </w:r>
                    </w:p>
                    <w:p w14:paraId="54A52CE4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else</w:t>
                      </w:r>
                    </w:p>
                    <w:p w14:paraId="5FB80FBA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{</w:t>
                      </w:r>
                    </w:p>
                    <w:p w14:paraId="334037CD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IOTHUB_CLIENT_STATUS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41A97629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for 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0;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&lt; MAX_NUMBER_OF_MESSAGES;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++)</w:t>
                      </w:r>
                    </w:p>
                    <w:p w14:paraId="1D26CFB3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{</w:t>
                      </w:r>
                    </w:p>
                    <w:p w14:paraId="74FAC078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sprintf_s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((char</w:t>
                      </w:r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*)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"Message_%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d_From_IoTHubClient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52B6AF82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if ((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].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IoTHubMessage_CreateFromByteArray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unsigned char*)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strlen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))) == NULL)</w:t>
                      </w:r>
                    </w:p>
                    <w:p w14:paraId="4577E811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240EA5DA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"ERROR: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IoTHubMessageHandle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is NULL!\r\n");</w:t>
                      </w:r>
                    </w:p>
                    <w:p w14:paraId="60FD4F38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70D50BEE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else</w:t>
                      </w:r>
                    </w:p>
                    <w:p w14:paraId="38379B94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485848D1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].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messageTrackingId</w:t>
                      </w:r>
                      <w:proofErr w:type="spellEnd"/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MESSAGE_BASE_TRACKING_ID +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7DEE61C6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if 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</w:t>
                      </w:r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SendEventAsync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].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ReceiveConfirmationCallback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&amp;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]) != IOTHUB_CLIENT_OK)</w:t>
                      </w:r>
                    </w:p>
                    <w:p w14:paraId="3D29DFB1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0A775F66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"ERROR: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IoTHubClient_SendEventAsync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..........FAILED!\r\n");</w:t>
                      </w:r>
                    </w:p>
                    <w:p w14:paraId="20937438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53DE499B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else</w:t>
                      </w:r>
                    </w:p>
                    <w:p w14:paraId="11BAA12B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3FC5AAA4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IoTHubClient_SendEventAsync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accepted data for transmission to IoT Hub.\r\n");</w:t>
                      </w:r>
                    </w:p>
                    <w:p w14:paraId="1D301C03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                    </w:t>
                      </w:r>
                    </w:p>
                    <w:p w14:paraId="59AF6F09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</w:t>
                      </w:r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) returns %d\r\n",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IoTHubClient_GetSendStatus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,&amp;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));</w:t>
                      </w:r>
                    </w:p>
                    <w:p w14:paraId="3A43A534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IoTHubClient_GetSendStatus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indicated a client status of: %d\r\n",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50259C2C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4DE52D7C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}</w:t>
                      </w:r>
                    </w:p>
                    <w:p w14:paraId="6C0EBE4B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while 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&lt; MAX_NUMBER_OF_MESSAGES)</w:t>
                      </w:r>
                    </w:p>
                    <w:p w14:paraId="0CA731B2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{</w:t>
                      </w:r>
                    </w:p>
                    <w:p w14:paraId="052A2341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ThreadAPI_Sleep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(SLEEP_IN_MILLISECONDS);</w:t>
                      </w:r>
                    </w:p>
                    <w:p w14:paraId="3C9720D2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}</w:t>
                      </w:r>
                    </w:p>
                    <w:p w14:paraId="0CD2F893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(void)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</w:t>
                      </w:r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) returns %d\r\n",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IoTHubClient_GetSendStatus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&amp;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));</w:t>
                      </w:r>
                    </w:p>
                    <w:p w14:paraId="1496E28B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IoTHubClient_GetSendStatus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indicated a client status of: %d\r\n",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7B7D9861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}</w:t>
                      </w:r>
                    </w:p>
                    <w:p w14:paraId="1C4BAFAF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IoTHubClient_Destroy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1E9F9C86" w14:textId="505B5FCA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return 0;</w:t>
                      </w:r>
                    </w:p>
                    <w:p w14:paraId="682EBEB8" w14:textId="7509523C" w:rsidR="00A147BB" w:rsidRPr="00DE4E6A" w:rsidRDefault="00A147BB" w:rsidP="00E16C6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10D50">
        <w:t>Example</w:t>
      </w:r>
      <w:r w:rsidR="000864DE">
        <w:t>1</w:t>
      </w:r>
      <w:r w:rsidR="00510D50">
        <w:t xml:space="preserve"> – </w:t>
      </w:r>
      <w:proofErr w:type="spellStart"/>
      <w:r w:rsidR="00510D50">
        <w:t>Send</w:t>
      </w:r>
      <w:r w:rsidR="007F360A">
        <w:t>Event</w:t>
      </w:r>
      <w:r w:rsidR="00510D50">
        <w:t>Async</w:t>
      </w:r>
      <w:proofErr w:type="spellEnd"/>
      <w:r w:rsidR="00510D50">
        <w:t>:</w:t>
      </w:r>
    </w:p>
    <w:p w14:paraId="0BE0B0B8" w14:textId="41705A9B" w:rsidR="008C469B" w:rsidRDefault="008A682D" w:rsidP="009727BE">
      <w:pPr>
        <w:pStyle w:val="Heading1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A39E8F" wp14:editId="1F04B86D">
                <wp:simplePos x="0" y="0"/>
                <wp:positionH relativeFrom="margin">
                  <wp:posOffset>-329565</wp:posOffset>
                </wp:positionH>
                <wp:positionV relativeFrom="paragraph">
                  <wp:posOffset>367665</wp:posOffset>
                </wp:positionV>
                <wp:extent cx="7048500" cy="7148830"/>
                <wp:effectExtent l="0" t="0" r="19050" b="1397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14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240A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stdio.h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3ED94888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stdlib.h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6D5A514C" w14:textId="72503BD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3CEDBCA8" w14:textId="0B149E9F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client.h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076B502D" w14:textId="3115E273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3AEF8B57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threadapi.h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4B7053BD" w14:textId="77777777" w:rsidR="00A147BB" w:rsidRPr="004E68CF" w:rsidRDefault="00A147BB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crt_abstractions.h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2F4958D2" w14:textId="3E93C534" w:rsidR="00A147BB" w:rsidRPr="004E68CF" w:rsidRDefault="00A147BB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iothubtransportamqp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1F15CAA9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20C667A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#define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MAX_NUMBER_OF_MESSAGES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100</w:t>
                            </w:r>
                          </w:p>
                          <w:p w14:paraId="50C408D2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B934A77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SLEEP_IN_MILLISECONDS = 500;</w:t>
                            </w:r>
                          </w:p>
                          <w:p w14:paraId="2C9C7978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MESSAGE_BASE_TRACKING_ID = 42;</w:t>
                            </w:r>
                          </w:p>
                          <w:p w14:paraId="09ECB9F4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9A67272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61817114" w14:textId="4955635D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444D3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IOTHUBMESSAGE_DISPOSITION_RESULT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Receive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MESSAGE_HANDLE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m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userContextCallback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DDBFB29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00CD625B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(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userContextCallback</w:t>
                            </w:r>
                            <w:proofErr w:type="spellEnd"/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6242DB1A" w14:textId="6BD1C006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unsigned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payload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3165A75" w14:textId="65DF4CAF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size;</w:t>
                            </w:r>
                          </w:p>
                          <w:p w14:paraId="36FACFD6" w14:textId="79463CD7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if 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IoTHubMessage_GetByteArray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message,&amp;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payload,&amp;size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 == IOTHUB_MESSAGE_OK)</w:t>
                            </w:r>
                          </w:p>
                          <w:p w14:paraId="4E996240" w14:textId="3D1A1642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0CC82880" w14:textId="4D2BABAA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"Received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 xml:space="preserve"> 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[%d] with Data: &lt;&lt;&lt;%.*s&gt;&gt;&gt; &amp; Size=%d\r\n"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*callbackInvoked,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size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payload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size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5C67B48" w14:textId="7BD7BF2A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/* Some device specific action code goes here... */</w:t>
                            </w:r>
                          </w:p>
                          <w:p w14:paraId="2529073B" w14:textId="1F656E1A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75C204C0" w14:textId="66B10F5B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else</w:t>
                            </w:r>
                          </w:p>
                          <w:p w14:paraId="31A710B8" w14:textId="4992B793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55EE5D34" w14:textId="60836966" w:rsidR="00A147BB" w:rsidRP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(void)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"Received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 xml:space="preserve"> 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[%d]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with bad data\r\n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,</w:t>
                            </w:r>
                            <w:r w:rsidRPr="00A147B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*</w:t>
                            </w:r>
                            <w:proofErr w:type="spellStart"/>
                            <w:r w:rsidRPr="00A147B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callbackInvoked</w:t>
                            </w:r>
                            <w:proofErr w:type="spellEnd"/>
                            <w:r w:rsidRPr="00A147B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E48D08A" w14:textId="5B4AACE9" w:rsidR="00A147BB" w:rsidRP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147B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18EB453D" w14:textId="325AB244" w:rsidR="00A147BB" w:rsidRDefault="00A147BB" w:rsidP="00B444D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(*</w:t>
                            </w:r>
                            <w:proofErr w:type="spellStart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)+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+;</w:t>
                            </w:r>
                          </w:p>
                          <w:p w14:paraId="30C5DC32" w14:textId="46778012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B444D3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IOTHUBMESSAGE_ACCEPTED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319D29EE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55E590A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F8ABCB5" w14:textId="501A38D4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main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8765122" w14:textId="4983B214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5C538FEA" w14:textId="1689B8DF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char*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connectionString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[device connection string]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6D61C61" w14:textId="464C8CA4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CLIENT_HANDLE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F0B96DF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AA7B67D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0;</w:t>
                            </w:r>
                          </w:p>
                          <w:p w14:paraId="2F10AC35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DAB3C14" w14:textId="0FB945D4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"Starting the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Hub client sample to Receive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...\r\n"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DED1EAE" w14:textId="3A3D3660" w:rsidR="00A147BB" w:rsidRPr="00C80CAC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 xml:space="preserve"> </w:t>
                            </w:r>
                          </w:p>
                          <w:p w14:paraId="4CBEC63D" w14:textId="33417765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Create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FromConnectionString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connectionString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AMQP_Protocol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)) ==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NULL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DC7E182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08231FC8" w14:textId="0641A6F1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"ERROR: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iotHubClientHandle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is NULL!\r\n"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686F02E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}</w:t>
                            </w:r>
                          </w:p>
                          <w:p w14:paraId="41B8FB37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708A3309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00D4DA1B" w14:textId="77FAEDD1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Set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Receive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Callback, &amp;g_callbackInvoked)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CLIENT_OK)</w:t>
                            </w:r>
                          </w:p>
                          <w:p w14:paraId="00BFFEC7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{</w:t>
                            </w:r>
                          </w:p>
                          <w:p w14:paraId="609DB7EA" w14:textId="7082626F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Set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Callback..........FAILED!\r\n"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DA56403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6CFA83B4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619B8E91" w14:textId="77777777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{</w:t>
                            </w:r>
                          </w:p>
                          <w:p w14:paraId="2A85EA3C" w14:textId="2803454D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27B94C62" w14:textId="550731BC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Set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Callback...successful.\r\n"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6C77CD1" w14:textId="7BE864B1" w:rsidR="00A147BB" w:rsidRPr="004E68CF" w:rsidRDefault="00A147BB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while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&lt;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MAX_NUMBER_OF_MESSAGES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E0C446E" w14:textId="1D6BDF13" w:rsidR="00A147BB" w:rsidRDefault="00A147BB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{</w:t>
                            </w:r>
                          </w:p>
                          <w:p w14:paraId="07A9F606" w14:textId="4E59B0A5" w:rsidR="00A147BB" w:rsidRPr="004E68CF" w:rsidRDefault="00A147BB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ThreadAPI_Sleep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(SLEEP_IN_MILLISECONDS);</w:t>
                            </w:r>
                          </w:p>
                          <w:p w14:paraId="54BEA4B2" w14:textId="4287E5BC" w:rsidR="00A147BB" w:rsidRPr="004E68CF" w:rsidRDefault="00A147BB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3956EC7" w14:textId="34530D7C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266F05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IoTHubClient_GetLast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</w:t>
                            </w:r>
                            <w:r w:rsidRPr="00266F05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ReceiveTime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)!=IOTHUB_CLIENT_OK)</w:t>
                            </w:r>
                          </w:p>
                          <w:p w14:paraId="3B6649EF" w14:textId="7B90267A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62E8B5C1" w14:textId="71392EED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"unable to provide the last received message time...\r\n");</w:t>
                            </w:r>
                          </w:p>
                          <w:p w14:paraId="4FDD659D" w14:textId="64210C7B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73EECF14" w14:textId="7C0B294C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else</w:t>
                            </w:r>
                          </w:p>
                          <w:p w14:paraId="2B8B2595" w14:textId="1CA73BAA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533C4211" w14:textId="39CA34FB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"the time when the last message was received was %s\r\n",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));</w:t>
                            </w:r>
                          </w:p>
                          <w:p w14:paraId="56A8AF0A" w14:textId="375D568A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0AB4212C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6D479E0E" w14:textId="3594043A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}</w:t>
                            </w:r>
                          </w:p>
                          <w:p w14:paraId="6F877E03" w14:textId="6508F8EB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Destroy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44245D6" w14:textId="0F3C0CFB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return 0;</w:t>
                            </w:r>
                          </w:p>
                          <w:p w14:paraId="3BFA2DE7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89C6EE0" w14:textId="77777777" w:rsidR="00A147BB" w:rsidRPr="004E68CF" w:rsidRDefault="00A147BB" w:rsidP="00F5766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9E8F" id="Text Box 1" o:spid="_x0000_s1027" type="#_x0000_t202" style="position:absolute;margin-left:-25.95pt;margin-top:28.95pt;width:555pt;height:56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">
                <v:textbox>
                  <w:txbxContent>
                    <w:p w14:paraId="259E240A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stdio.h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&gt;</w:t>
                      </w:r>
                    </w:p>
                    <w:p w14:paraId="3ED94888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stdlib.h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&gt;</w:t>
                      </w:r>
                    </w:p>
                    <w:p w14:paraId="6D5A514C" w14:textId="72503BD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3CEDBCA8" w14:textId="0B149E9F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client.h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076B502D" w14:textId="3115E273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3AEF8B57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threadapi.h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4B7053BD" w14:textId="77777777" w:rsidR="00A147BB" w:rsidRPr="004E68CF" w:rsidRDefault="00A147BB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crt_abstractions.h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2F4958D2" w14:textId="3E93C534" w:rsidR="00A147BB" w:rsidRPr="004E68CF" w:rsidRDefault="00A147BB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iothubtransportamqp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1F15CAA9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20C667A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#define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MAX_NUMBER_OF_MESSAGES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100</w:t>
                      </w:r>
                    </w:p>
                    <w:p w14:paraId="50C408D2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B934A77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SLEEP_IN_MILLISECONDS = 500;</w:t>
                      </w:r>
                    </w:p>
                    <w:p w14:paraId="2C9C7978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MESSAGE_BASE_TRACKING_ID = 42;</w:t>
                      </w:r>
                    </w:p>
                    <w:p w14:paraId="09ECB9F4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59A67272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61817114" w14:textId="4955635D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 xml:space="preserve"> </w:t>
                      </w:r>
                      <w:r w:rsidRPr="00B444D3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IOTHUBMESSAGE_DISPOSITION_RESULT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Receive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MESSAGE_HANDLE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m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userContextCallback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3DDBFB29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00CD625B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(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spellEnd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userContextCallback</w:t>
                      </w:r>
                      <w:proofErr w:type="spellEnd"/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6242DB1A" w14:textId="6BD1C006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unsigned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payload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43165A75" w14:textId="65DF4CAF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size_t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size;</w:t>
                      </w:r>
                    </w:p>
                    <w:p w14:paraId="36FACFD6" w14:textId="79463CD7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if (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IoTHubMessage_GetByteArray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message,&amp;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payload,&amp;size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 == IOTHUB_MESSAGE_OK)</w:t>
                      </w:r>
                    </w:p>
                    <w:p w14:paraId="4E996240" w14:textId="3D1A1642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0CC82880" w14:textId="4D2BABAA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spellStart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"Received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 xml:space="preserve"> 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[%d] with Data: &lt;&lt;&lt;%.*s&gt;&gt;&gt; &amp; Size=%d\r\n"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*callbackInvoked,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size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payload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size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75C67B48" w14:textId="7BD7BF2A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/* Some device specific action code goes here... */</w:t>
                      </w:r>
                    </w:p>
                    <w:p w14:paraId="2529073B" w14:textId="1F656E1A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75C204C0" w14:textId="66B10F5B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else</w:t>
                      </w:r>
                    </w:p>
                    <w:p w14:paraId="31A710B8" w14:textId="4992B793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55EE5D34" w14:textId="60836966" w:rsidR="00A147BB" w:rsidRP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(void)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"Received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 xml:space="preserve"> 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[%d]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with bad data\r\n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,</w:t>
                      </w:r>
                      <w:r w:rsidRPr="00A147BB"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  <w:t>*</w:t>
                      </w:r>
                      <w:proofErr w:type="spellStart"/>
                      <w:r w:rsidRPr="00A147BB"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  <w:t>callbackInvoked</w:t>
                      </w:r>
                      <w:proofErr w:type="spellEnd"/>
                      <w:r w:rsidRPr="00A147BB"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  <w:t>);</w:t>
                      </w:r>
                    </w:p>
                    <w:p w14:paraId="1E48D08A" w14:textId="5B4AACE9" w:rsidR="00A147BB" w:rsidRP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</w:pPr>
                      <w:r w:rsidRPr="00A147BB"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18EB453D" w14:textId="325AB244" w:rsidR="00A147BB" w:rsidRDefault="00A147BB" w:rsidP="00B444D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(*</w:t>
                      </w:r>
                      <w:proofErr w:type="spellStart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)+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+;</w:t>
                      </w:r>
                    </w:p>
                    <w:p w14:paraId="30C5DC32" w14:textId="46778012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B444D3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IOTHUBMESSAGE_ACCEPTED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319D29EE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55E590A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F8ABCB5" w14:textId="501A38D4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main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8765122" w14:textId="4983B214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5C538FEA" w14:textId="1689B8DF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const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char*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connectionString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[device connection string]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46D61C61" w14:textId="464C8CA4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CLIENT_HANDLE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1F0B96DF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1AA7B67D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0;</w:t>
                      </w:r>
                    </w:p>
                    <w:p w14:paraId="2F10AC35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DAB3C14" w14:textId="0FB945D4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"Starting the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Hub client sample to Receive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...\r\n"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3DED1EAE" w14:textId="3A3D3660" w:rsidR="00A147BB" w:rsidRPr="00C80CAC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 xml:space="preserve"> </w:t>
                      </w:r>
                    </w:p>
                    <w:p w14:paraId="4CBEC63D" w14:textId="33417765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Create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FromConnectionString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connectionString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AMQP_Protocol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)) ==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NULL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DC7E182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08231FC8" w14:textId="0641A6F1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spellStart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"ERROR: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iotHubClientHandle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is NULL!\r\n"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686F02E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}</w:t>
                      </w:r>
                    </w:p>
                    <w:p w14:paraId="41B8FB37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708A3309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00D4DA1B" w14:textId="77FAEDD1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Set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Receive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Callback, &amp;g_callbackInvoked)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CLIENT_OK)</w:t>
                      </w:r>
                    </w:p>
                    <w:p w14:paraId="00BFFEC7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{</w:t>
                      </w:r>
                    </w:p>
                    <w:p w14:paraId="609DB7EA" w14:textId="7082626F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Set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Callback..........FAILED!\r\n"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DA56403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6CFA83B4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619B8E91" w14:textId="77777777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{</w:t>
                      </w:r>
                    </w:p>
                    <w:p w14:paraId="2A85EA3C" w14:textId="2803454D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time_t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27B94C62" w14:textId="550731BC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Set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Callback...successful.\r\n"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66C77CD1" w14:textId="7BE864B1" w:rsidR="00A147BB" w:rsidRPr="004E68CF" w:rsidRDefault="00A147BB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 xml:space="preserve">    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while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&lt;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MAX_NUMBER_OF_MESSAGES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0E0C446E" w14:textId="1D6BDF13" w:rsidR="00A147BB" w:rsidRDefault="00A147BB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{</w:t>
                      </w:r>
                    </w:p>
                    <w:p w14:paraId="07A9F606" w14:textId="4E59B0A5" w:rsidR="00A147BB" w:rsidRPr="004E68CF" w:rsidRDefault="00A147BB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ThreadAPI_Sleep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(SLEEP_IN_MILLISECONDS);</w:t>
                      </w:r>
                    </w:p>
                    <w:p w14:paraId="54BEA4B2" w14:textId="4287E5BC" w:rsidR="00A147BB" w:rsidRPr="004E68CF" w:rsidRDefault="00A147BB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13956EC7" w14:textId="34530D7C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if(</w:t>
                      </w:r>
                      <w:proofErr w:type="spellStart"/>
                      <w:proofErr w:type="gramEnd"/>
                      <w:r w:rsidRPr="00266F05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IoTHubClient_GetLast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</w:t>
                      </w:r>
                      <w:r w:rsidRPr="00266F05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ReceiveTime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 &amp;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)!=IOTHUB_CLIENT_OK)</w:t>
                      </w:r>
                    </w:p>
                    <w:p w14:paraId="3B6649EF" w14:textId="7B90267A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62E8B5C1" w14:textId="71392EED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"unable to provide the last received message time...\r\n");</w:t>
                      </w:r>
                    </w:p>
                    <w:p w14:paraId="4FDD659D" w14:textId="64210C7B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73EECF14" w14:textId="7C0B294C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else</w:t>
                      </w:r>
                    </w:p>
                    <w:p w14:paraId="2B8B2595" w14:textId="1CA73BAA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533C4211" w14:textId="39CA34FB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"the time when the last message was received was %s\r\n",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(&amp;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));</w:t>
                      </w:r>
                    </w:p>
                    <w:p w14:paraId="56A8AF0A" w14:textId="375D568A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0AB4212C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6D479E0E" w14:textId="3594043A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}</w:t>
                      </w:r>
                    </w:p>
                    <w:p w14:paraId="6F877E03" w14:textId="6508F8EB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Destroy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244245D6" w14:textId="0F3C0CFB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return 0;</w:t>
                      </w:r>
                    </w:p>
                    <w:p w14:paraId="3BFA2DE7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89C6EE0" w14:textId="77777777" w:rsidR="00A147BB" w:rsidRPr="004E68CF" w:rsidRDefault="00A147BB" w:rsidP="00F5766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C469B">
        <w:t xml:space="preserve">Example2 – </w:t>
      </w:r>
      <w:proofErr w:type="spellStart"/>
      <w:r w:rsidR="008C469B">
        <w:t>Receiv</w:t>
      </w:r>
      <w:r w:rsidR="00082A9B">
        <w:t>eMessage</w:t>
      </w:r>
      <w:proofErr w:type="spellEnd"/>
    </w:p>
    <w:p w14:paraId="7719F04D" w14:textId="0E50CEFE" w:rsidR="008A682D" w:rsidRDefault="008A68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CAD6684" w14:textId="432BA959" w:rsidR="001268C5" w:rsidRDefault="001268C5" w:rsidP="001268C5">
      <w:pPr>
        <w:pStyle w:val="Heading1"/>
      </w:pPr>
      <w:r>
        <w:lastRenderedPageBreak/>
        <w:t xml:space="preserve">Types defined by the </w:t>
      </w:r>
      <w:proofErr w:type="spellStart"/>
      <w:r w:rsidR="007701EA">
        <w:t>IoT</w:t>
      </w:r>
      <w:r>
        <w:t>Hub</w:t>
      </w:r>
      <w:proofErr w:type="spellEnd"/>
      <w:r>
        <w:t xml:space="preserve"> client:</w:t>
      </w:r>
    </w:p>
    <w:p w14:paraId="4FF46879" w14:textId="7EBA9061" w:rsidR="001268C5" w:rsidRPr="00A70450" w:rsidRDefault="001268C5" w:rsidP="001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7C7BBF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#define IOTHUB_CLIENT_RESULT_VALUES       \</w:t>
      </w:r>
    </w:p>
    <w:p w14:paraId="24839F0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OK,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              \</w:t>
      </w:r>
    </w:p>
    <w:p w14:paraId="6879436F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IOTHUB_CLIENT_INVALID_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ARG,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     \</w:t>
      </w:r>
    </w:p>
    <w:p w14:paraId="0F1CDC62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ERROR,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           \</w:t>
      </w:r>
    </w:p>
    <w:p w14:paraId="613F5405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IOTHUB_CLIENT_INVALID_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SIZE,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    \</w:t>
      </w:r>
    </w:p>
    <w:p w14:paraId="55873B67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IOTHUB_CLIENT_INDEFINITE_TIME         \</w:t>
      </w:r>
    </w:p>
    <w:p w14:paraId="3FFEB45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61001A5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DEFINE_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ENUM(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IOTHUB_CLIENT_RESULT, IOTHUB_CLIENT_RESULT_VALUES);</w:t>
      </w:r>
    </w:p>
    <w:p w14:paraId="5BFF8B64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75936AF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#define IOTHUB_CLIENT_CONFIRMATION_RESULT_VALUES     \</w:t>
      </w:r>
    </w:p>
    <w:p w14:paraId="337B9EA9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IOTHUB_CLIENT_CONFIRMATION_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OK,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            \</w:t>
      </w:r>
    </w:p>
    <w:p w14:paraId="288288E5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IOTHUB_CLIENT_CONFIRMATION_BECAUSE_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DESTROY,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\</w:t>
      </w:r>
    </w:p>
    <w:p w14:paraId="32CA885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IOTHUB_CLIENT_CONFIRMATION_ERROR                 \</w:t>
      </w:r>
    </w:p>
    <w:p w14:paraId="1EDC5E1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3BA28DF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DEFINE_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ENUM(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IOTHUB_CLIENT_CONFIRMATION_RESULT, IOTHUB_CLIENT_CONFIRMATION_RESULT_VALUES);</w:t>
      </w:r>
    </w:p>
    <w:p w14:paraId="662C1D0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45639F5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#define IOTHUB_CLIENT_STATUS_VALUES       \</w:t>
      </w:r>
    </w:p>
    <w:p w14:paraId="19E5A79A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IOTHUB_CLIENT_SEND_STATUS_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IDLE,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\</w:t>
      </w:r>
    </w:p>
    <w:p w14:paraId="1A5B793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IOTHUB_CLIENT_SEND_STATUS_BUSY        \</w:t>
      </w:r>
    </w:p>
    <w:p w14:paraId="4246FF2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59CDFB79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DEFINE_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ENUM(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IOTHUB_CLIENT_STATUS, IOTHUB_CLIENT_STATUS_VALUES);</w:t>
      </w:r>
    </w:p>
    <w:p w14:paraId="4E3542E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2ED9FCC0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#define IOTHUBMESSAGE_DISPOSITION_RESULT_VALUES \</w:t>
      </w:r>
    </w:p>
    <w:p w14:paraId="7BC21C86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IOTHUBMESSAGE_ACCEPTED, \</w:t>
      </w:r>
    </w:p>
    <w:p w14:paraId="60CD4B85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IOTHUBMESSAGE_REJECTED, \</w:t>
      </w:r>
    </w:p>
    <w:p w14:paraId="3ED71D7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IOTHUBMESSAGE_ABANDONED</w:t>
      </w:r>
    </w:p>
    <w:p w14:paraId="5D92F4AA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3FE8D72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DEFINE_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ENUM(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IOTHUBMESSAGE_DISPOSITION_RESULT, IOTHUBMESSAGE_DISPOSITION_RESULT_VALUES);</w:t>
      </w:r>
    </w:p>
    <w:p w14:paraId="6292E92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125B8456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typedef void(*IOTHUB_CLIENT_EVENT_CONFIRMATION_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CALLBACK)(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IOTHUB_CLIENT_CONFIRMATION_RESULT result, void* userContextCallback);</w:t>
      </w:r>
    </w:p>
    <w:p w14:paraId="5BF098E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typedef IOTHUBMESSAGE_DISPOSITION_RESULT (*IOTHUB_CLIENT_MESSAGE_CALLBACK_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ASYNC)(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IOTHUB_MESSAGE_HANDLE message, void* userContextCallback);</w:t>
      </w:r>
    </w:p>
    <w:p w14:paraId="3825CE1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typedef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void*(*IOTHUB_CLIENT_TRANSPORT_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PROVIDER)(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void);</w:t>
      </w:r>
    </w:p>
    <w:p w14:paraId="1D5F7CA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4F4497A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typedef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IOTHUB_CLIENT_CONFIG_TAG</w:t>
      </w:r>
    </w:p>
    <w:p w14:paraId="157AE6AB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{</w:t>
      </w:r>
    </w:p>
    <w:p w14:paraId="6E6350E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IOTHUB_CLIENT_TRANSPORT_PROVIDER protocol;</w:t>
      </w:r>
    </w:p>
    <w:p w14:paraId="5B032510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char*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deviceId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50184F9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char*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deviceKey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699CB1BB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char*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iotHubName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71997F4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char*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iotHubSuffix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5F3F8C62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char*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protocolGatewayHostName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23F971C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} IOTHUB_CLIENT_CONFIG;</w:t>
      </w:r>
    </w:p>
    <w:p w14:paraId="34D52EA7" w14:textId="77777777" w:rsidR="009729A0" w:rsidRDefault="009729A0">
      <w:pPr>
        <w:rPr>
          <w:rFonts w:ascii="Consolas" w:eastAsia="Times New Roman" w:hAnsi="Consolas" w:cs="Consolas"/>
          <w:color w:val="0000FF"/>
          <w:sz w:val="20"/>
          <w:szCs w:val="20"/>
        </w:rPr>
      </w:pPr>
    </w:p>
    <w:p w14:paraId="422E79F8" w14:textId="77777777" w:rsidR="009729A0" w:rsidRDefault="009729A0" w:rsidP="00A147BB">
      <w:pPr>
        <w:pStyle w:val="Heading1"/>
      </w:pPr>
      <w:r>
        <w:t xml:space="preserve">Types defined by the </w:t>
      </w:r>
      <w:proofErr w:type="spellStart"/>
      <w:r>
        <w:t>IoTHub</w:t>
      </w:r>
      <w:proofErr w:type="spellEnd"/>
      <w:r>
        <w:t xml:space="preserve"> message module:</w:t>
      </w:r>
    </w:p>
    <w:p w14:paraId="28A7989E" w14:textId="77777777" w:rsid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14:paraId="7B6468C3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#define IOTHUB_MESSAGE_RESULT_VALUES         \</w:t>
      </w:r>
    </w:p>
    <w:p w14:paraId="561408E9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 xml:space="preserve">    IOTHUB_MESSAGE_</w:t>
      </w:r>
      <w:proofErr w:type="gramStart"/>
      <w:r w:rsidRPr="009729A0">
        <w:rPr>
          <w:rFonts w:ascii="Consolas" w:hAnsi="Consolas" w:cs="Consolas"/>
          <w:color w:val="0000FF"/>
        </w:rPr>
        <w:t xml:space="preserve">OK,   </w:t>
      </w:r>
      <w:proofErr w:type="gramEnd"/>
      <w:r w:rsidRPr="009729A0">
        <w:rPr>
          <w:rFonts w:ascii="Consolas" w:hAnsi="Consolas" w:cs="Consolas"/>
          <w:color w:val="0000FF"/>
        </w:rPr>
        <w:t xml:space="preserve">                    \</w:t>
      </w:r>
    </w:p>
    <w:p w14:paraId="59A6A716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 xml:space="preserve">    IOTHUB_MESSAGE_INVALID_</w:t>
      </w:r>
      <w:proofErr w:type="gramStart"/>
      <w:r w:rsidRPr="009729A0">
        <w:rPr>
          <w:rFonts w:ascii="Consolas" w:hAnsi="Consolas" w:cs="Consolas"/>
          <w:color w:val="0000FF"/>
        </w:rPr>
        <w:t xml:space="preserve">ARG,   </w:t>
      </w:r>
      <w:proofErr w:type="gramEnd"/>
      <w:r w:rsidRPr="009729A0">
        <w:rPr>
          <w:rFonts w:ascii="Consolas" w:hAnsi="Consolas" w:cs="Consolas"/>
          <w:color w:val="0000FF"/>
        </w:rPr>
        <w:t xml:space="preserve">           \</w:t>
      </w:r>
    </w:p>
    <w:p w14:paraId="6964EC07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lastRenderedPageBreak/>
        <w:t xml:space="preserve">    IOTHUB_MESSAGE_INVALID_</w:t>
      </w:r>
      <w:proofErr w:type="gramStart"/>
      <w:r w:rsidRPr="009729A0">
        <w:rPr>
          <w:rFonts w:ascii="Consolas" w:hAnsi="Consolas" w:cs="Consolas"/>
          <w:color w:val="0000FF"/>
        </w:rPr>
        <w:t xml:space="preserve">TYPE,   </w:t>
      </w:r>
      <w:proofErr w:type="gramEnd"/>
      <w:r w:rsidRPr="009729A0">
        <w:rPr>
          <w:rFonts w:ascii="Consolas" w:hAnsi="Consolas" w:cs="Consolas"/>
          <w:color w:val="0000FF"/>
        </w:rPr>
        <w:t xml:space="preserve">          \</w:t>
      </w:r>
    </w:p>
    <w:p w14:paraId="5FBFBE1B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 xml:space="preserve">    IOTHUB_MESSAGE_ERROR                     \</w:t>
      </w:r>
    </w:p>
    <w:p w14:paraId="59ECEB6C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14:paraId="7110715D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DEFINE_</w:t>
      </w:r>
      <w:proofErr w:type="gramStart"/>
      <w:r w:rsidRPr="009729A0">
        <w:rPr>
          <w:rFonts w:ascii="Consolas" w:hAnsi="Consolas" w:cs="Consolas"/>
          <w:color w:val="0000FF"/>
        </w:rPr>
        <w:t>ENUM(</w:t>
      </w:r>
      <w:proofErr w:type="gramEnd"/>
      <w:r w:rsidRPr="009729A0">
        <w:rPr>
          <w:rFonts w:ascii="Consolas" w:hAnsi="Consolas" w:cs="Consolas"/>
          <w:color w:val="0000FF"/>
        </w:rPr>
        <w:t>IOTHUB_MESSAGE_RESULT, IOTHUB_MESSAGE_RESULT_VALUES);</w:t>
      </w:r>
    </w:p>
    <w:p w14:paraId="1ED9E28A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14:paraId="27D49563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#define IOTHUBMESSAGE_CONTENT_TYPE_VALUES \</w:t>
      </w:r>
    </w:p>
    <w:p w14:paraId="2173B4DC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IOTHUBMESSAGE_BYTEARRAY, \</w:t>
      </w:r>
    </w:p>
    <w:p w14:paraId="6EEE10BE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IOTHUBMESSAGE_STRING, \</w:t>
      </w:r>
    </w:p>
    <w:p w14:paraId="3E054B66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IOTHUBMESSAGE_UNKNOWN \</w:t>
      </w:r>
    </w:p>
    <w:p w14:paraId="6C2A63FD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14:paraId="00BAE6DE" w14:textId="0D57F57C" w:rsidR="009729A0" w:rsidRPr="00A147BB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DEFINE_</w:t>
      </w:r>
      <w:proofErr w:type="gramStart"/>
      <w:r w:rsidRPr="009729A0">
        <w:rPr>
          <w:rFonts w:ascii="Consolas" w:hAnsi="Consolas" w:cs="Consolas"/>
          <w:color w:val="0000FF"/>
        </w:rPr>
        <w:t>ENUM(</w:t>
      </w:r>
      <w:proofErr w:type="gramEnd"/>
      <w:r w:rsidRPr="009729A0">
        <w:rPr>
          <w:rFonts w:ascii="Consolas" w:hAnsi="Consolas" w:cs="Consolas"/>
          <w:color w:val="0000FF"/>
        </w:rPr>
        <w:t>IOTHUBMESSAGE_CONTENT_TYPE, IOTH</w:t>
      </w:r>
      <w:r>
        <w:rPr>
          <w:rFonts w:ascii="Consolas" w:hAnsi="Consolas" w:cs="Consolas"/>
          <w:color w:val="0000FF"/>
        </w:rPr>
        <w:t>UBMESSAGE_CONTENT_TYPE_VALUES);</w:t>
      </w:r>
    </w:p>
    <w:p w14:paraId="66129E1C" w14:textId="1EDF8D46" w:rsidR="004A429D" w:rsidRDefault="007701EA" w:rsidP="004A429D">
      <w:pPr>
        <w:pStyle w:val="Heading1"/>
        <w:spacing w:line="360" w:lineRule="auto"/>
      </w:pPr>
      <w:r>
        <w:rPr>
          <w:noProof/>
        </w:rPr>
        <w:t>IoT</w:t>
      </w:r>
      <w:r w:rsidR="004A429D">
        <w:rPr>
          <w:noProof/>
        </w:rPr>
        <w:t>Hub client</w:t>
      </w:r>
      <w:r w:rsidR="004A429D">
        <w:t xml:space="preserve"> Stru</w:t>
      </w:r>
      <w:r w:rsidR="0022397E">
        <w:t>c</w:t>
      </w:r>
      <w:r w:rsidR="004A429D">
        <w:t>tures</w:t>
      </w:r>
    </w:p>
    <w:p w14:paraId="400C83BE" w14:textId="013B7CDE" w:rsidR="004A429D" w:rsidRDefault="001B0681" w:rsidP="0099719E">
      <w:pPr>
        <w:pStyle w:val="Heading2"/>
        <w:rPr>
          <w:rFonts w:eastAsia="Times New Roman"/>
        </w:rPr>
      </w:pPr>
      <w:r>
        <w:rPr>
          <w:rFonts w:eastAsia="Times New Roman"/>
        </w:rPr>
        <w:t>IOTHUB_</w:t>
      </w:r>
      <w:r w:rsidR="00F57207" w:rsidRPr="000D310F">
        <w:rPr>
          <w:rFonts w:eastAsia="Times New Roman"/>
        </w:rPr>
        <w:t>CLIENT_CONFIG</w:t>
      </w:r>
    </w:p>
    <w:p w14:paraId="495F8899" w14:textId="4C2CB97C" w:rsidR="00F57207" w:rsidRDefault="00F57207" w:rsidP="00F57207">
      <w:pPr>
        <w:pStyle w:val="Heading3"/>
      </w:pPr>
      <w:proofErr w:type="spellStart"/>
      <w:r>
        <w:t>struct</w:t>
      </w:r>
      <w:proofErr w:type="spellEnd"/>
      <w:r>
        <w:t xml:space="preserve"> members</w:t>
      </w:r>
    </w:p>
    <w:tbl>
      <w:tblPr>
        <w:tblStyle w:val="GridTable4-Accent1"/>
        <w:tblW w:w="10790" w:type="dxa"/>
        <w:tblLayout w:type="fixed"/>
        <w:tblLook w:val="04A0" w:firstRow="1" w:lastRow="0" w:firstColumn="1" w:lastColumn="0" w:noHBand="0" w:noVBand="1"/>
      </w:tblPr>
      <w:tblGrid>
        <w:gridCol w:w="2695"/>
        <w:gridCol w:w="8095"/>
      </w:tblGrid>
      <w:tr w:rsidR="00F57207" w14:paraId="04835E62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10824B4" w14:textId="77777777" w:rsidR="00F57207" w:rsidRDefault="00F57207" w:rsidP="0054228D">
            <w:r>
              <w:t>Name</w:t>
            </w:r>
          </w:p>
        </w:tc>
        <w:tc>
          <w:tcPr>
            <w:tcW w:w="8095" w:type="dxa"/>
          </w:tcPr>
          <w:p w14:paraId="60750666" w14:textId="77777777" w:rsidR="00F57207" w:rsidRDefault="00F57207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57207" w14:paraId="3E581C92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EC89B96" w14:textId="77777777" w:rsidR="00F57207" w:rsidRDefault="00F57207" w:rsidP="0054228D">
            <w:r>
              <w:t>protocol</w:t>
            </w:r>
          </w:p>
        </w:tc>
        <w:tc>
          <w:tcPr>
            <w:tcW w:w="8095" w:type="dxa"/>
          </w:tcPr>
          <w:p w14:paraId="310595FF" w14:textId="2CA44B24" w:rsidR="00F57207" w:rsidRDefault="00342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function pointer that is passed into the </w:t>
            </w:r>
            <w:proofErr w:type="spellStart"/>
            <w:r w:rsidR="00D477C1">
              <w:t>I</w:t>
            </w:r>
            <w:r w:rsidR="00550640">
              <w:t>oTHubClientCreate</w:t>
            </w:r>
            <w:proofErr w:type="spellEnd"/>
            <w:r>
              <w:t xml:space="preserve">.  A function definition for </w:t>
            </w:r>
            <w:proofErr w:type="spellStart"/>
            <w:proofErr w:type="gramStart"/>
            <w:r>
              <w:t>amqp</w:t>
            </w:r>
            <w:proofErr w:type="spellEnd"/>
            <w:r>
              <w:t xml:space="preserve">,  </w:t>
            </w:r>
            <w:proofErr w:type="spellStart"/>
            <w:r w:rsidR="00A7050F">
              <w:t>AMQP</w:t>
            </w:r>
            <w:proofErr w:type="gramEnd"/>
            <w:r w:rsidR="00A7050F">
              <w:t>_Protocol</w:t>
            </w:r>
            <w:proofErr w:type="spellEnd"/>
            <w:r>
              <w:t xml:space="preserve">, is defined in the include </w:t>
            </w:r>
            <w:proofErr w:type="spellStart"/>
            <w:r w:rsidR="001E73D0">
              <w:t>iothubtransportamqp</w:t>
            </w:r>
            <w:r>
              <w:t>.h</w:t>
            </w:r>
            <w:proofErr w:type="spellEnd"/>
            <w:r>
              <w:t xml:space="preserve">.  A function definition for http, </w:t>
            </w:r>
            <w:proofErr w:type="spellStart"/>
            <w:r w:rsidR="00A7050F">
              <w:t>HTTP_Protocol</w:t>
            </w:r>
            <w:proofErr w:type="spellEnd"/>
            <w:r>
              <w:t xml:space="preserve">, is defined in the include </w:t>
            </w:r>
            <w:proofErr w:type="spellStart"/>
            <w:r w:rsidR="00BD6C86">
              <w:t>iot</w:t>
            </w:r>
            <w:r>
              <w:t>hubtransporthttp.h</w:t>
            </w:r>
            <w:proofErr w:type="spellEnd"/>
            <w:r w:rsidR="00A7050F">
              <w:t xml:space="preserve">.  A function definition for </w:t>
            </w:r>
            <w:proofErr w:type="spellStart"/>
            <w:r w:rsidR="00A7050F">
              <w:t>mqtt</w:t>
            </w:r>
            <w:proofErr w:type="spellEnd"/>
            <w:r w:rsidR="00A7050F">
              <w:t xml:space="preserve">, </w:t>
            </w:r>
            <w:proofErr w:type="spellStart"/>
            <w:r w:rsidR="00A7050F">
              <w:t>MQTT_Protocol</w:t>
            </w:r>
            <w:proofErr w:type="spellEnd"/>
            <w:r w:rsidR="00A7050F">
              <w:t xml:space="preserve">, is defined in the include </w:t>
            </w:r>
            <w:proofErr w:type="spellStart"/>
            <w:r w:rsidR="00A7050F">
              <w:t>iothubtransportmqtt.h</w:t>
            </w:r>
            <w:proofErr w:type="spellEnd"/>
            <w:r w:rsidR="00A7050F">
              <w:t>.</w:t>
            </w:r>
          </w:p>
        </w:tc>
      </w:tr>
      <w:tr w:rsidR="00F57207" w14:paraId="5BF01A69" w14:textId="77777777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54CEB13" w14:textId="77777777" w:rsidR="00F57207" w:rsidRDefault="00F57207" w:rsidP="0054228D">
            <w:proofErr w:type="spellStart"/>
            <w:r>
              <w:t>deviceId</w:t>
            </w:r>
            <w:proofErr w:type="spellEnd"/>
          </w:p>
        </w:tc>
        <w:tc>
          <w:tcPr>
            <w:tcW w:w="8095" w:type="dxa"/>
          </w:tcPr>
          <w:p w14:paraId="02E3102C" w14:textId="7FF01A9B" w:rsidR="00F57207" w:rsidRDefault="00086289" w:rsidP="00542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 that identifies the device.</w:t>
            </w:r>
          </w:p>
        </w:tc>
      </w:tr>
      <w:tr w:rsidR="00F57207" w14:paraId="36DA0A5D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532115B" w14:textId="7551082A" w:rsidR="00F57207" w:rsidRDefault="00067F45" w:rsidP="0054228D">
            <w:proofErr w:type="spellStart"/>
            <w:r>
              <w:t>deviceKey</w:t>
            </w:r>
            <w:proofErr w:type="spellEnd"/>
          </w:p>
        </w:tc>
        <w:tc>
          <w:tcPr>
            <w:tcW w:w="8095" w:type="dxa"/>
          </w:tcPr>
          <w:p w14:paraId="0CD0870F" w14:textId="7B77BC43" w:rsidR="00DB0BAA" w:rsidRDefault="00086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device key used to authenticate the devic</w:t>
            </w:r>
            <w:r w:rsidR="004105F6">
              <w:t>e</w:t>
            </w:r>
            <w:r>
              <w:t>.</w:t>
            </w:r>
          </w:p>
        </w:tc>
      </w:tr>
      <w:tr w:rsidR="00067F45" w14:paraId="27032962" w14:textId="77777777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020289D" w14:textId="091EC1AD" w:rsidR="00067F45" w:rsidDel="00067F45" w:rsidRDefault="00B70E2E" w:rsidP="0054228D">
            <w:proofErr w:type="spellStart"/>
            <w:r>
              <w:t>iotHubName</w:t>
            </w:r>
            <w:proofErr w:type="spellEnd"/>
          </w:p>
        </w:tc>
        <w:tc>
          <w:tcPr>
            <w:tcW w:w="8095" w:type="dxa"/>
          </w:tcPr>
          <w:p w14:paraId="0CC2C4C3" w14:textId="7BF8C962" w:rsidR="00067F45" w:rsidRDefault="00086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70891">
              <w:t>IoT Hub</w:t>
            </w:r>
            <w:r>
              <w:t xml:space="preserve"> name to which the device is connecting.</w:t>
            </w:r>
          </w:p>
        </w:tc>
      </w:tr>
      <w:tr w:rsidR="00BA0722" w14:paraId="544F473B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3A7E2B0" w14:textId="3B7E6288" w:rsidR="00BA0722" w:rsidRDefault="004105F6" w:rsidP="0054228D">
            <w:proofErr w:type="spellStart"/>
            <w:r>
              <w:t>iotHubSuffix</w:t>
            </w:r>
            <w:proofErr w:type="spellEnd"/>
          </w:p>
        </w:tc>
        <w:tc>
          <w:tcPr>
            <w:tcW w:w="8095" w:type="dxa"/>
          </w:tcPr>
          <w:p w14:paraId="7AB030DB" w14:textId="3E8C2AF3" w:rsidR="00A7050F" w:rsidRDefault="00A70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4105F6" w:rsidRPr="004105F6">
              <w:t>IoT Hub suffix goes here, e.g., private.azure-devices-int.net</w:t>
            </w:r>
            <w:r w:rsidR="00086289">
              <w:t>.</w:t>
            </w:r>
          </w:p>
        </w:tc>
      </w:tr>
      <w:tr w:rsidR="00A7050F" w14:paraId="18784879" w14:textId="77777777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0EEF3EF" w14:textId="0B1AF914" w:rsidR="00A7050F" w:rsidRDefault="00A7050F" w:rsidP="0054228D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protocolGatewayHostName</w:t>
            </w:r>
            <w:proofErr w:type="spellEnd"/>
          </w:p>
        </w:tc>
        <w:tc>
          <w:tcPr>
            <w:tcW w:w="8095" w:type="dxa"/>
          </w:tcPr>
          <w:p w14:paraId="1A10FAF5" w14:textId="2F9C9BA7" w:rsidR="00A7050F" w:rsidRPr="004105F6" w:rsidRDefault="00AD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address of the protocol gateway the client will use to connect to send data and receive messages</w:t>
            </w:r>
            <w:r w:rsidR="00A7050F">
              <w:t xml:space="preserve">.  </w:t>
            </w:r>
            <w:r>
              <w:t xml:space="preserve">This is for protocols which are supported via a protocol gateway.  </w:t>
            </w:r>
            <w:r w:rsidR="006A60F1">
              <w:t>For example,</w:t>
            </w:r>
            <w:r w:rsidR="00A7050F">
              <w:t xml:space="preserve"> </w:t>
            </w:r>
            <w:proofErr w:type="spellStart"/>
            <w:r w:rsidR="00A7050F">
              <w:t>mqtt</w:t>
            </w:r>
            <w:proofErr w:type="spellEnd"/>
            <w:r w:rsidR="00A7050F">
              <w:t>.</w:t>
            </w:r>
          </w:p>
        </w:tc>
      </w:tr>
    </w:tbl>
    <w:p w14:paraId="77ADDCF8" w14:textId="539C7B17" w:rsidR="00F57207" w:rsidRDefault="00F57207" w:rsidP="0099719E"/>
    <w:p w14:paraId="352AFE7E" w14:textId="77777777" w:rsidR="009729A0" w:rsidRPr="00DB0BAA" w:rsidRDefault="009729A0" w:rsidP="0099719E"/>
    <w:p w14:paraId="6E58B7BB" w14:textId="1252B601" w:rsidR="001268C5" w:rsidRDefault="005431B5" w:rsidP="005267B8">
      <w:pPr>
        <w:pStyle w:val="Heading1"/>
        <w:spacing w:line="360" w:lineRule="auto"/>
      </w:pPr>
      <w:r>
        <w:rPr>
          <w:noProof/>
        </w:rPr>
        <w:t xml:space="preserve">IoTHub </w:t>
      </w:r>
      <w:r w:rsidR="001268C5">
        <w:rPr>
          <w:noProof/>
        </w:rPr>
        <w:t>client</w:t>
      </w:r>
      <w:r w:rsidR="001268C5">
        <w:t xml:space="preserve"> APIs</w:t>
      </w:r>
    </w:p>
    <w:p w14:paraId="7246C61E" w14:textId="29A4A11D" w:rsidR="00C92583" w:rsidRDefault="00C92583" w:rsidP="00300DA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AB25B61" w14:textId="77777777" w:rsidR="00300DA2" w:rsidRPr="006D496B" w:rsidRDefault="00300DA2" w:rsidP="00300DA2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Pr="006D496B">
        <w:rPr>
          <w:rFonts w:eastAsia="Times New Roman"/>
        </w:rPr>
        <w:t>CLIENT_HANDLE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  <w:color w:val="000000"/>
        </w:rPr>
        <w:t>IoTHubClient_</w:t>
      </w:r>
      <w:proofErr w:type="gramStart"/>
      <w:r w:rsidRPr="006D496B">
        <w:rPr>
          <w:rFonts w:eastAsia="Times New Roman"/>
          <w:color w:val="000000"/>
        </w:rPr>
        <w:t>Create</w:t>
      </w:r>
      <w:r>
        <w:rPr>
          <w:rFonts w:eastAsia="Times New Roman"/>
          <w:color w:val="000000"/>
        </w:rPr>
        <w:t>FromConnectionString</w:t>
      </w:r>
      <w:r w:rsidRPr="006D496B">
        <w:rPr>
          <w:rFonts w:eastAsia="Times New Roman"/>
          <w:color w:val="000000"/>
        </w:rPr>
        <w:t>(</w:t>
      </w:r>
      <w:proofErr w:type="gramEnd"/>
      <w:r w:rsidRPr="006D496B">
        <w:rPr>
          <w:rFonts w:eastAsia="Times New Roman"/>
          <w:color w:val="0000FF"/>
        </w:rPr>
        <w:t>const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char</w:t>
      </w:r>
      <w:r w:rsidRPr="006D496B">
        <w:rPr>
          <w:rFonts w:eastAsia="Times New Roman"/>
          <w:color w:val="000000"/>
        </w:rPr>
        <w:t>* con</w:t>
      </w:r>
      <w:r>
        <w:rPr>
          <w:rFonts w:eastAsia="Times New Roman"/>
          <w:color w:val="000000"/>
        </w:rPr>
        <w:t xml:space="preserve">nectionString, </w:t>
      </w:r>
      <w:r w:rsidRPr="00D5412E">
        <w:rPr>
          <w:rFonts w:eastAsia="Times New Roman"/>
          <w:color w:val="000000"/>
        </w:rPr>
        <w:t>IOTHUB_CLIENT_TRANSPORT_PROVIDER protocol</w:t>
      </w:r>
      <w:r w:rsidRPr="006D496B">
        <w:rPr>
          <w:rFonts w:eastAsia="Times New Roman"/>
          <w:color w:val="000000"/>
        </w:rPr>
        <w:t>);</w:t>
      </w:r>
    </w:p>
    <w:p w14:paraId="77684C9C" w14:textId="77777777" w:rsidR="00300DA2" w:rsidRDefault="00300DA2" w:rsidP="00300DA2">
      <w:r>
        <w:t>Creates a IoT Hub client for communication with an existing IoT Hub using the specified connection string parameter. The API does not allow sharing of a connection across multiple devices. This is a blocking call.</w:t>
      </w:r>
    </w:p>
    <w:p w14:paraId="774FFB99" w14:textId="77777777" w:rsidR="00300DA2" w:rsidRDefault="00300DA2" w:rsidP="00300DA2">
      <w:r>
        <w:t>Sample connection string:</w:t>
      </w:r>
    </w:p>
    <w:p w14:paraId="52741165" w14:textId="0BFDAA2C" w:rsidR="00300DA2" w:rsidRDefault="00300DA2" w:rsidP="00300DA2">
      <w:proofErr w:type="spellStart"/>
      <w:r w:rsidRPr="00F86E07">
        <w:t>HostName</w:t>
      </w:r>
      <w:proofErr w:type="spellEnd"/>
      <w:proofErr w:type="gramStart"/>
      <w:r w:rsidRPr="00F86E07">
        <w:t>=</w:t>
      </w:r>
      <w:r>
        <w:t>[</w:t>
      </w:r>
      <w:proofErr w:type="gramEnd"/>
      <w:r>
        <w:t>IoT Hub name goes here].[IoT Hub suffix goes here, e.g., private.azure-devices-int.net]</w:t>
      </w:r>
      <w:r w:rsidRPr="00F86E07">
        <w:t>;</w:t>
      </w:r>
      <w:r w:rsidR="00C92583" w:rsidRPr="00F86E07" w:rsidDel="00C92583">
        <w:t xml:space="preserve"> </w:t>
      </w:r>
      <w:proofErr w:type="spellStart"/>
      <w:r>
        <w:t>DeviceId</w:t>
      </w:r>
      <w:proofErr w:type="spellEnd"/>
      <w:r>
        <w:t>= [Device ID goes here]</w:t>
      </w:r>
      <w:r w:rsidRPr="00F86E07">
        <w:t>;</w:t>
      </w:r>
      <w:proofErr w:type="spellStart"/>
      <w:r w:rsidRPr="00F86E07">
        <w:t>SharedAccessKey</w:t>
      </w:r>
      <w:proofErr w:type="spellEnd"/>
      <w:r w:rsidRPr="00F86E07">
        <w:t>=</w:t>
      </w:r>
      <w:r>
        <w:t xml:space="preserve"> [Device key goes here]</w:t>
      </w:r>
      <w:r w:rsidRPr="00F86E07">
        <w:t>;</w:t>
      </w:r>
    </w:p>
    <w:p w14:paraId="49CC306C" w14:textId="77777777" w:rsidR="00300DA2" w:rsidRDefault="00300DA2" w:rsidP="00300DA2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300DA2" w14:paraId="12211DEA" w14:textId="77777777" w:rsidTr="0008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96A8C2E" w14:textId="77777777" w:rsidR="00300DA2" w:rsidRDefault="00300DA2" w:rsidP="00082A9B">
            <w:r>
              <w:t>Name</w:t>
            </w:r>
          </w:p>
        </w:tc>
        <w:tc>
          <w:tcPr>
            <w:tcW w:w="7820" w:type="dxa"/>
          </w:tcPr>
          <w:p w14:paraId="47909E99" w14:textId="77777777" w:rsidR="00300DA2" w:rsidRDefault="00300DA2" w:rsidP="00082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0DA2" w14:paraId="719EA4BC" w14:textId="77777777" w:rsidTr="0008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1B8554AE" w14:textId="77777777" w:rsidR="00300DA2" w:rsidRDefault="00300DA2" w:rsidP="00082A9B">
            <w:proofErr w:type="spellStart"/>
            <w:r>
              <w:lastRenderedPageBreak/>
              <w:t>connectionString</w:t>
            </w:r>
            <w:proofErr w:type="spellEnd"/>
          </w:p>
        </w:tc>
        <w:tc>
          <w:tcPr>
            <w:tcW w:w="7820" w:type="dxa"/>
          </w:tcPr>
          <w:p w14:paraId="650E534D" w14:textId="77777777" w:rsidR="00300DA2" w:rsidRDefault="00300DA2" w:rsidP="0008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a character string</w:t>
            </w:r>
          </w:p>
        </w:tc>
      </w:tr>
      <w:tr w:rsidR="00300DA2" w14:paraId="094CD7E6" w14:textId="77777777" w:rsidTr="0008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6E22B27C" w14:textId="77777777" w:rsidR="00300DA2" w:rsidRDefault="00300DA2" w:rsidP="00082A9B">
            <w:r>
              <w:t>protocol</w:t>
            </w:r>
          </w:p>
        </w:tc>
        <w:tc>
          <w:tcPr>
            <w:tcW w:w="7820" w:type="dxa"/>
          </w:tcPr>
          <w:p w14:paraId="4426385B" w14:textId="77777777" w:rsidR="00300DA2" w:rsidRDefault="00300DA2" w:rsidP="0008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pointer for protocol implementation </w:t>
            </w:r>
          </w:p>
        </w:tc>
      </w:tr>
    </w:tbl>
    <w:p w14:paraId="6403480D" w14:textId="77777777" w:rsidR="00300DA2" w:rsidRDefault="00300DA2" w:rsidP="00300DA2">
      <w:pPr>
        <w:pStyle w:val="Heading3"/>
        <w:spacing w:before="120"/>
      </w:pPr>
      <w:r w:rsidRPr="00FC5435">
        <w:t>Return</w:t>
      </w:r>
    </w:p>
    <w:p w14:paraId="6CF00F15" w14:textId="1D76200B" w:rsidR="00300DA2" w:rsidRDefault="00300DA2" w:rsidP="00300DA2">
      <w:pPr>
        <w:pStyle w:val="ListParagraph"/>
        <w:numPr>
          <w:ilvl w:val="0"/>
          <w:numId w:val="3"/>
        </w:numPr>
      </w:pPr>
      <w:r>
        <w:t>A Non-NULL handle value that is used when invoking other functions for IoT Hub client.</w:t>
      </w:r>
    </w:p>
    <w:p w14:paraId="3685ADDC" w14:textId="57B81977" w:rsidR="008D1503" w:rsidRPr="00A147BB" w:rsidRDefault="00300DA2" w:rsidP="00A147BB">
      <w:pPr>
        <w:pStyle w:val="ListParagraph"/>
        <w:numPr>
          <w:ilvl w:val="0"/>
          <w:numId w:val="3"/>
        </w:numPr>
        <w:spacing w:line="480" w:lineRule="auto"/>
        <w:rPr>
          <w:rFonts w:ascii="Consolas" w:hAnsi="Consolas" w:cs="Consolas"/>
          <w:color w:val="000000"/>
        </w:rPr>
      </w:pPr>
      <w:r>
        <w:t>NULL on failure.</w:t>
      </w:r>
      <w:r w:rsidR="008D1503" w:rsidRPr="00A147BB">
        <w:rPr>
          <w:rFonts w:ascii="Consolas" w:hAnsi="Consolas" w:cs="Consolas"/>
          <w:color w:val="000000"/>
        </w:rPr>
        <w:t xml:space="preserve"> </w:t>
      </w:r>
    </w:p>
    <w:p w14:paraId="5D653EA7" w14:textId="1FE120C3" w:rsidR="006D496B" w:rsidRPr="006D496B" w:rsidRDefault="001B0681" w:rsidP="00DE4E6A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="006D496B" w:rsidRPr="006D496B">
        <w:rPr>
          <w:rFonts w:eastAsia="Times New Roman"/>
        </w:rPr>
        <w:t>CLIENT_HANDLE</w:t>
      </w:r>
      <w:r w:rsidR="006D496B" w:rsidRPr="006D496B">
        <w:rPr>
          <w:rFonts w:eastAsia="Times New Roman"/>
          <w:color w:val="000000"/>
        </w:rPr>
        <w:t> </w:t>
      </w:r>
      <w:r w:rsidR="0093275C">
        <w:rPr>
          <w:rFonts w:eastAsia="Times New Roman"/>
          <w:color w:val="000000"/>
        </w:rPr>
        <w:t>IoTHubClient_</w:t>
      </w:r>
      <w:proofErr w:type="gramStart"/>
      <w:r w:rsidR="006D496B" w:rsidRPr="006D496B">
        <w:rPr>
          <w:rFonts w:eastAsia="Times New Roman"/>
          <w:color w:val="000000"/>
        </w:rPr>
        <w:t>Create(</w:t>
      </w:r>
      <w:proofErr w:type="gramEnd"/>
      <w:r w:rsidR="006D496B" w:rsidRPr="006D496B">
        <w:rPr>
          <w:rFonts w:eastAsia="Times New Roman"/>
          <w:color w:val="0000FF"/>
        </w:rPr>
        <w:t>const</w:t>
      </w:r>
      <w:r w:rsidR="006D496B"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IOTHUB_</w:t>
      </w:r>
      <w:r w:rsidR="006D496B" w:rsidRPr="006D496B">
        <w:rPr>
          <w:rFonts w:eastAsia="Times New Roman"/>
        </w:rPr>
        <w:t>CLIENT_CONFIG</w:t>
      </w:r>
      <w:r w:rsidR="006D496B" w:rsidRPr="006D496B">
        <w:rPr>
          <w:rFonts w:eastAsia="Times New Roman"/>
          <w:color w:val="000000"/>
        </w:rPr>
        <w:t>* config);</w:t>
      </w:r>
    </w:p>
    <w:p w14:paraId="38FC90BE" w14:textId="4FBDA596" w:rsidR="00201E86" w:rsidRDefault="0041147F" w:rsidP="00201E86">
      <w:r>
        <w:t xml:space="preserve">Creates a </w:t>
      </w:r>
      <w:r w:rsidR="00170891">
        <w:t>IoT Hub</w:t>
      </w:r>
      <w:r>
        <w:t xml:space="preserve"> client for communication with an existing </w:t>
      </w:r>
      <w:r w:rsidR="00170891">
        <w:t>IoT Hub</w:t>
      </w:r>
      <w:r>
        <w:t xml:space="preserve"> using the specified parameters.</w:t>
      </w:r>
      <w:r w:rsidR="00847A82">
        <w:t xml:space="preserve"> </w:t>
      </w:r>
      <w:r w:rsidR="0075712A">
        <w:t xml:space="preserve">The API does not allow sharing of a connection across multiple devices. </w:t>
      </w:r>
      <w:r w:rsidR="00847A82">
        <w:t xml:space="preserve">This is a </w:t>
      </w:r>
      <w:r w:rsidR="00E629A5">
        <w:t>blocking</w:t>
      </w:r>
      <w:r w:rsidR="00847A82">
        <w:t xml:space="preserve"> call.</w:t>
      </w:r>
    </w:p>
    <w:p w14:paraId="4C498E55" w14:textId="77777777" w:rsidR="00201E86" w:rsidRDefault="00201E86" w:rsidP="00201E86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201E86" w14:paraId="6B533A5B" w14:textId="77777777" w:rsidTr="0099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CE62D65" w14:textId="77777777" w:rsidR="00201E86" w:rsidRDefault="00201E86" w:rsidP="007167CA">
            <w:r>
              <w:t>Name</w:t>
            </w:r>
          </w:p>
        </w:tc>
        <w:tc>
          <w:tcPr>
            <w:tcW w:w="7820" w:type="dxa"/>
          </w:tcPr>
          <w:p w14:paraId="65683F5A" w14:textId="77777777" w:rsidR="00201E86" w:rsidRDefault="00201E86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12155" w14:paraId="26928D4C" w14:textId="77777777" w:rsidTr="0099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0E35334" w14:textId="25F5B9B4" w:rsidR="00712155" w:rsidRDefault="009A7985" w:rsidP="007167CA">
            <w:proofErr w:type="spellStart"/>
            <w:r>
              <w:t>c</w:t>
            </w:r>
            <w:r w:rsidR="00571947">
              <w:t>onfig</w:t>
            </w:r>
            <w:proofErr w:type="spellEnd"/>
          </w:p>
        </w:tc>
        <w:tc>
          <w:tcPr>
            <w:tcW w:w="7820" w:type="dxa"/>
          </w:tcPr>
          <w:p w14:paraId="1BFBD121" w14:textId="398655BE" w:rsidR="00712155" w:rsidRDefault="00CB02FB" w:rsidP="00C9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to a </w:t>
            </w:r>
            <w:r w:rsidR="001B0681">
              <w:t>IOTHUB_</w:t>
            </w:r>
            <w:r>
              <w:t>CLIENT_CONFIG structure</w:t>
            </w:r>
          </w:p>
        </w:tc>
      </w:tr>
    </w:tbl>
    <w:p w14:paraId="14B8B514" w14:textId="77777777" w:rsidR="00201E86" w:rsidRDefault="00201E86" w:rsidP="00201E86">
      <w:pPr>
        <w:pStyle w:val="Heading3"/>
        <w:spacing w:before="120"/>
      </w:pPr>
      <w:r w:rsidRPr="00FC5435">
        <w:t>Return</w:t>
      </w:r>
    </w:p>
    <w:p w14:paraId="0D076E6D" w14:textId="5EE1E490" w:rsidR="00201E86" w:rsidRDefault="00201E86" w:rsidP="00201E86">
      <w:pPr>
        <w:pStyle w:val="ListParagraph"/>
        <w:numPr>
          <w:ilvl w:val="0"/>
          <w:numId w:val="3"/>
        </w:numPr>
      </w:pPr>
      <w:r>
        <w:t xml:space="preserve">A </w:t>
      </w:r>
      <w:r w:rsidR="00A86FAC">
        <w:t xml:space="preserve">Non-NULL </w:t>
      </w:r>
      <w:r>
        <w:t xml:space="preserve">handle value that is used when invoking other functions for </w:t>
      </w:r>
      <w:r w:rsidR="00170891">
        <w:t>IoT Hub</w:t>
      </w:r>
      <w:r>
        <w:t xml:space="preserve"> client.</w:t>
      </w:r>
    </w:p>
    <w:p w14:paraId="7123FAE0" w14:textId="77777777" w:rsidR="00201E86" w:rsidRDefault="00201E86" w:rsidP="00201E86">
      <w:pPr>
        <w:pStyle w:val="ListParagraph"/>
        <w:numPr>
          <w:ilvl w:val="0"/>
          <w:numId w:val="3"/>
        </w:numPr>
        <w:spacing w:line="480" w:lineRule="auto"/>
      </w:pPr>
      <w:r>
        <w:t>NULL on failure.</w:t>
      </w:r>
    </w:p>
    <w:p w14:paraId="15C360BA" w14:textId="33575FD9" w:rsidR="00627CB4" w:rsidRDefault="00627CB4" w:rsidP="00627CB4">
      <w:pPr>
        <w:pStyle w:val="Heading2"/>
      </w:pPr>
      <w:r>
        <w:rPr>
          <w:color w:val="0000FF"/>
        </w:rPr>
        <w:t>void</w:t>
      </w:r>
      <w:r>
        <w:t> </w:t>
      </w:r>
      <w:r w:rsidR="0093275C">
        <w:t>IoTHubClient_</w:t>
      </w:r>
      <w:proofErr w:type="gramStart"/>
      <w:r>
        <w:t>Destroy(</w:t>
      </w:r>
      <w:proofErr w:type="gramEnd"/>
      <w:r w:rsidR="001B0681">
        <w:rPr>
          <w:color w:val="2B91AF"/>
        </w:rPr>
        <w:t>IOTHUB_</w:t>
      </w:r>
      <w:r>
        <w:rPr>
          <w:color w:val="2B91AF"/>
        </w:rPr>
        <w:t>CLIENT_HANDLE</w:t>
      </w:r>
      <w:r>
        <w:t> </w:t>
      </w:r>
      <w:r w:rsidR="00A419A8">
        <w:t>iotHubClientHandle</w:t>
      </w:r>
      <w:r>
        <w:t>);</w:t>
      </w:r>
    </w:p>
    <w:p w14:paraId="75119D0F" w14:textId="1B0A4EAB" w:rsidR="00627CB4" w:rsidRDefault="00067EFF" w:rsidP="00627CB4">
      <w:r>
        <w:t xml:space="preserve">Disposes of resources allocated by the </w:t>
      </w:r>
      <w:r w:rsidR="00170891">
        <w:t>IoT Hub</w:t>
      </w:r>
      <w:r>
        <w:t xml:space="preserve"> client</w:t>
      </w:r>
      <w:r w:rsidR="00627CB4">
        <w:t>.</w:t>
      </w:r>
      <w:r w:rsidR="006C64A2">
        <w:t xml:space="preserve">  Any pending events that have not </w:t>
      </w:r>
      <w:r w:rsidR="00A44C5C">
        <w:t xml:space="preserve">yet </w:t>
      </w:r>
      <w:r w:rsidR="006C64A2">
        <w:t xml:space="preserve">been sent to the IoT Hub will be immediately completed with a IOTHUB_CLIENT_CONFIRMATION_BECAUSE_DESTROY status.  Other events that </w:t>
      </w:r>
      <w:r w:rsidR="00A44C5C">
        <w:t xml:space="preserve">are </w:t>
      </w:r>
      <w:r w:rsidR="006C64A2">
        <w:t xml:space="preserve">actually out on the wire but not finished may receive an </w:t>
      </w:r>
      <w:r w:rsidR="00A44C5C" w:rsidRPr="00A44C5C">
        <w:t>IOTHUB_CLIENT_CONFIRMATION_ERROR</w:t>
      </w:r>
      <w:r w:rsidR="00A44C5C">
        <w:t xml:space="preserve"> status.  </w:t>
      </w:r>
      <w:r w:rsidR="004D15B5">
        <w:t>This is a blocking call.</w:t>
      </w:r>
    </w:p>
    <w:p w14:paraId="3FC33026" w14:textId="77777777" w:rsidR="00627CB4" w:rsidRDefault="00627CB4" w:rsidP="00627CB4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627CB4" w14:paraId="24EAAC8F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E1B0AA1" w14:textId="77777777" w:rsidR="00627CB4" w:rsidRDefault="00627CB4" w:rsidP="007167CA">
            <w:r>
              <w:t>Name</w:t>
            </w:r>
          </w:p>
        </w:tc>
        <w:tc>
          <w:tcPr>
            <w:tcW w:w="5940" w:type="dxa"/>
          </w:tcPr>
          <w:p w14:paraId="2E73A0C0" w14:textId="77777777" w:rsidR="00627CB4" w:rsidRDefault="00627CB4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7CB4" w14:paraId="2C2E5E0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EAB660" w14:textId="2301ACAF" w:rsidR="00627CB4" w:rsidRDefault="00A419A8" w:rsidP="007167CA">
            <w:proofErr w:type="spellStart"/>
            <w:r>
              <w:t>iotHubClientHandle</w:t>
            </w:r>
            <w:proofErr w:type="spellEnd"/>
          </w:p>
        </w:tc>
        <w:tc>
          <w:tcPr>
            <w:tcW w:w="5940" w:type="dxa"/>
          </w:tcPr>
          <w:p w14:paraId="1C636535" w14:textId="0DF9E837" w:rsidR="00627CB4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047890">
              <w:t>.</w:t>
            </w:r>
          </w:p>
        </w:tc>
      </w:tr>
    </w:tbl>
    <w:p w14:paraId="227DE536" w14:textId="77777777" w:rsidR="00627CB4" w:rsidRDefault="00627CB4" w:rsidP="00627CB4">
      <w:pPr>
        <w:pStyle w:val="Heading3"/>
        <w:spacing w:before="120"/>
      </w:pPr>
      <w:r w:rsidRPr="00FC5435">
        <w:t>Return</w:t>
      </w:r>
    </w:p>
    <w:p w14:paraId="6E3BE1C1" w14:textId="59FAD4DF" w:rsidR="00627CB4" w:rsidRDefault="003D2B10" w:rsidP="00627CB4">
      <w:pPr>
        <w:pStyle w:val="ListParagraph"/>
        <w:numPr>
          <w:ilvl w:val="0"/>
          <w:numId w:val="3"/>
        </w:numPr>
        <w:spacing w:line="480" w:lineRule="auto"/>
      </w:pPr>
      <w:r>
        <w:t>No return</w:t>
      </w:r>
      <w:r w:rsidR="00627CB4">
        <w:t>.</w:t>
      </w:r>
    </w:p>
    <w:p w14:paraId="5CCAA800" w14:textId="31C15C3D" w:rsidR="00EF7250" w:rsidRPr="00EF7250" w:rsidRDefault="001B0681" w:rsidP="00DE4E6A">
      <w:pPr>
        <w:pStyle w:val="Heading2"/>
        <w:rPr>
          <w:rFonts w:eastAsia="Times New Roman"/>
        </w:rPr>
      </w:pPr>
      <w:r>
        <w:rPr>
          <w:rFonts w:eastAsia="Times New Roman"/>
          <w:color w:val="2B91AF"/>
        </w:rPr>
        <w:t>IOTHUB_</w:t>
      </w:r>
      <w:r w:rsidR="00EF7250" w:rsidRPr="00EF7250">
        <w:rPr>
          <w:rFonts w:eastAsia="Times New Roman"/>
          <w:color w:val="2B91AF"/>
        </w:rPr>
        <w:t>CLIENT_RESULT</w:t>
      </w:r>
      <w:r w:rsidR="00EF7250" w:rsidRPr="00EF7250">
        <w:rPr>
          <w:rFonts w:eastAsia="Times New Roman"/>
        </w:rPr>
        <w:t> </w:t>
      </w:r>
      <w:r w:rsidR="0093275C">
        <w:rPr>
          <w:rFonts w:eastAsia="Times New Roman"/>
        </w:rPr>
        <w:t>IoTHubClient_</w:t>
      </w:r>
      <w:proofErr w:type="gramStart"/>
      <w:r w:rsidR="00EF7250" w:rsidRPr="00EF7250">
        <w:rPr>
          <w:rFonts w:eastAsia="Times New Roman"/>
        </w:rPr>
        <w:t>Send</w:t>
      </w:r>
      <w:r w:rsidR="007F360A">
        <w:rPr>
          <w:rFonts w:eastAsia="Times New Roman"/>
        </w:rPr>
        <w:t>Event</w:t>
      </w:r>
      <w:r w:rsidR="00EF7250" w:rsidRPr="00EF7250">
        <w:rPr>
          <w:rFonts w:eastAsia="Times New Roman"/>
        </w:rPr>
        <w:t>Async(</w:t>
      </w:r>
      <w:proofErr w:type="gramEnd"/>
      <w:r>
        <w:rPr>
          <w:rFonts w:eastAsia="Times New Roman"/>
          <w:color w:val="2B91AF"/>
        </w:rPr>
        <w:t>IOTHUB_</w:t>
      </w:r>
      <w:r w:rsidR="00EF7250" w:rsidRPr="00EF7250">
        <w:rPr>
          <w:rFonts w:eastAsia="Times New Roman"/>
          <w:color w:val="2B91AF"/>
        </w:rPr>
        <w:t>CLIENT_HANDLE</w:t>
      </w:r>
      <w:r w:rsidR="00EF7250" w:rsidRPr="00EF7250">
        <w:rPr>
          <w:rFonts w:eastAsia="Times New Roman"/>
        </w:rPr>
        <w:t> </w:t>
      </w:r>
      <w:r w:rsidR="00A419A8">
        <w:rPr>
          <w:rFonts w:eastAsia="Times New Roman"/>
        </w:rPr>
        <w:t>iotHubClientHandle</w:t>
      </w:r>
      <w:r w:rsidR="00EF7250" w:rsidRPr="00EF7250">
        <w:rPr>
          <w:rFonts w:eastAsia="Times New Roman"/>
        </w:rPr>
        <w:t>, </w:t>
      </w:r>
      <w:r>
        <w:rPr>
          <w:rFonts w:eastAsia="Times New Roman"/>
          <w:color w:val="2B91AF"/>
        </w:rPr>
        <w:t>IOTHUB_</w:t>
      </w:r>
      <w:r w:rsidR="00EF7250" w:rsidRPr="00EF7250">
        <w:rPr>
          <w:rFonts w:eastAsia="Times New Roman"/>
          <w:color w:val="2B91AF"/>
        </w:rPr>
        <w:t>MESSAGE_HANDLE</w:t>
      </w:r>
      <w:r w:rsidR="00EF7250" w:rsidRPr="00EF7250">
        <w:rPr>
          <w:rFonts w:eastAsia="Times New Roman"/>
        </w:rPr>
        <w:t> </w:t>
      </w:r>
      <w:r w:rsidR="007F360A">
        <w:rPr>
          <w:rFonts w:eastAsia="Times New Roman"/>
        </w:rPr>
        <w:t>event</w:t>
      </w:r>
      <w:r w:rsidR="00EF7250" w:rsidRPr="00EF7250">
        <w:rPr>
          <w:rFonts w:eastAsia="Times New Roman"/>
        </w:rPr>
        <w:t>MessageHandle, </w:t>
      </w:r>
      <w:r>
        <w:rPr>
          <w:rFonts w:eastAsia="Times New Roman"/>
          <w:color w:val="2B91AF"/>
        </w:rPr>
        <w:t>IOTHUB_</w:t>
      </w:r>
      <w:r w:rsidR="00EF7250" w:rsidRPr="00EF7250">
        <w:rPr>
          <w:rFonts w:eastAsia="Times New Roman"/>
          <w:color w:val="2B91AF"/>
        </w:rPr>
        <w:t>CLIENT_</w:t>
      </w:r>
      <w:r w:rsidR="007F360A">
        <w:rPr>
          <w:rFonts w:eastAsia="Times New Roman"/>
          <w:color w:val="2B91AF"/>
        </w:rPr>
        <w:t>EVENT</w:t>
      </w:r>
      <w:r w:rsidR="00EF7250" w:rsidRPr="00EF7250">
        <w:rPr>
          <w:rFonts w:eastAsia="Times New Roman"/>
          <w:color w:val="2B91AF"/>
        </w:rPr>
        <w:t>_CONFIRMATION_CALLBACK</w:t>
      </w:r>
      <w:r w:rsidR="00EF7250" w:rsidRPr="00EF7250">
        <w:rPr>
          <w:rFonts w:eastAsia="Times New Roman"/>
        </w:rPr>
        <w:t> </w:t>
      </w:r>
      <w:r w:rsidR="007F360A">
        <w:rPr>
          <w:rFonts w:eastAsia="Times New Roman"/>
        </w:rPr>
        <w:t>event</w:t>
      </w:r>
      <w:r w:rsidR="00EF7250" w:rsidRPr="00EF7250">
        <w:rPr>
          <w:rFonts w:eastAsia="Times New Roman"/>
        </w:rPr>
        <w:t>ConfirmationCallback, </w:t>
      </w:r>
      <w:r w:rsidR="00EF7250" w:rsidRPr="00EF7250">
        <w:rPr>
          <w:rFonts w:eastAsia="Times New Roman"/>
          <w:color w:val="0000FF"/>
        </w:rPr>
        <w:t>void</w:t>
      </w:r>
      <w:r w:rsidR="00EF7250" w:rsidRPr="00EF7250">
        <w:rPr>
          <w:rFonts w:eastAsia="Times New Roman"/>
        </w:rPr>
        <w:t>* userContextCallback);</w:t>
      </w:r>
    </w:p>
    <w:p w14:paraId="7F81E267" w14:textId="1E22F402" w:rsidR="0079795F" w:rsidRDefault="008477D8" w:rsidP="0079795F">
      <w:pPr>
        <w:rPr>
          <w:b/>
        </w:rPr>
      </w:pPr>
      <w:r>
        <w:t>Asynchronous call to s</w:t>
      </w:r>
      <w:r w:rsidR="0079795F">
        <w:t xml:space="preserve">end the message specified by the </w:t>
      </w:r>
      <w:proofErr w:type="spellStart"/>
      <w:r w:rsidR="003B1BA3">
        <w:t>IoTHubMessage</w:t>
      </w:r>
      <w:r w:rsidR="0079795F">
        <w:t>Handle</w:t>
      </w:r>
      <w:proofErr w:type="spellEnd"/>
      <w:r w:rsidR="0079795F">
        <w:t>.</w:t>
      </w:r>
      <w:r w:rsidR="003C47CA">
        <w:t xml:space="preserve"> </w:t>
      </w:r>
    </w:p>
    <w:p w14:paraId="674C7E88" w14:textId="4158E21B" w:rsidR="00B125AF" w:rsidRDefault="00B125AF" w:rsidP="0079795F">
      <w:r w:rsidRPr="00165056">
        <w:rPr>
          <w:b/>
        </w:rPr>
        <w:t xml:space="preserve">NOTE: The application behavior is undefined if the user calls the </w:t>
      </w:r>
      <w:proofErr w:type="spellStart"/>
      <w:r w:rsidR="0093275C">
        <w:rPr>
          <w:b/>
        </w:rPr>
        <w:t>IoTHubClient_</w:t>
      </w:r>
      <w:r w:rsidRPr="00165056">
        <w:rPr>
          <w:b/>
        </w:rPr>
        <w:t>Destroy</w:t>
      </w:r>
      <w:proofErr w:type="spellEnd"/>
      <w:r w:rsidRPr="00165056">
        <w:rPr>
          <w:b/>
        </w:rPr>
        <w:t xml:space="preserve"> from within any callback.</w:t>
      </w:r>
    </w:p>
    <w:p w14:paraId="34D79709" w14:textId="77777777" w:rsidR="0079795F" w:rsidRDefault="0079795F" w:rsidP="0079795F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ayout w:type="fixed"/>
        <w:tblLook w:val="04A0" w:firstRow="1" w:lastRow="0" w:firstColumn="1" w:lastColumn="0" w:noHBand="0" w:noVBand="1"/>
      </w:tblPr>
      <w:tblGrid>
        <w:gridCol w:w="3325"/>
        <w:gridCol w:w="6030"/>
      </w:tblGrid>
      <w:tr w:rsidR="0079795F" w14:paraId="4EDD0BC8" w14:textId="77777777" w:rsidTr="00DE4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DC9F36F" w14:textId="77777777" w:rsidR="0079795F" w:rsidRDefault="0079795F" w:rsidP="007167CA">
            <w:r>
              <w:t>Name</w:t>
            </w:r>
          </w:p>
        </w:tc>
        <w:tc>
          <w:tcPr>
            <w:tcW w:w="6030" w:type="dxa"/>
          </w:tcPr>
          <w:p w14:paraId="578CC7E2" w14:textId="77777777" w:rsidR="0079795F" w:rsidRDefault="0079795F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795F" w14:paraId="489A8A3C" w14:textId="77777777" w:rsidTr="00DE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119D9F7" w14:textId="09E6F8AF" w:rsidR="0079795F" w:rsidRDefault="00A419A8" w:rsidP="007167CA">
            <w:proofErr w:type="spellStart"/>
            <w:r>
              <w:t>iotHubClientHandle</w:t>
            </w:r>
            <w:proofErr w:type="spellEnd"/>
          </w:p>
        </w:tc>
        <w:tc>
          <w:tcPr>
            <w:tcW w:w="6030" w:type="dxa"/>
          </w:tcPr>
          <w:p w14:paraId="27CB9832" w14:textId="23952108" w:rsidR="0079795F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79795F">
              <w:t>.</w:t>
            </w:r>
          </w:p>
        </w:tc>
      </w:tr>
      <w:tr w:rsidR="0079795F" w14:paraId="4091B402" w14:textId="77777777" w:rsidTr="00DE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BB5F1FE" w14:textId="67B6314D" w:rsidR="0079795F" w:rsidRDefault="007F360A" w:rsidP="007167CA">
            <w:proofErr w:type="spellStart"/>
            <w:r>
              <w:rPr>
                <w:rFonts w:eastAsia="Times New Roman"/>
              </w:rPr>
              <w:t>event</w:t>
            </w:r>
            <w:r w:rsidR="00E04EC3" w:rsidRPr="00EF7250">
              <w:rPr>
                <w:rFonts w:eastAsia="Times New Roman"/>
              </w:rPr>
              <w:t>MessageHandle</w:t>
            </w:r>
            <w:proofErr w:type="spellEnd"/>
          </w:p>
        </w:tc>
        <w:tc>
          <w:tcPr>
            <w:tcW w:w="6030" w:type="dxa"/>
          </w:tcPr>
          <w:p w14:paraId="3E118114" w14:textId="6CBE2241" w:rsidR="0079795F" w:rsidRDefault="0079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handle to a </w:t>
            </w:r>
            <w:r w:rsidR="00170891">
              <w:t>IoT Hub</w:t>
            </w:r>
            <w:r>
              <w:t xml:space="preserve"> message.</w:t>
            </w:r>
            <w:r w:rsidR="00CB3B85">
              <w:t xml:space="preserve"> </w:t>
            </w:r>
          </w:p>
        </w:tc>
      </w:tr>
      <w:tr w:rsidR="0079795F" w14:paraId="6F331C73" w14:textId="77777777" w:rsidTr="00DE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0B37F1A" w14:textId="12469DFA" w:rsidR="0079795F" w:rsidRDefault="007F360A">
            <w:proofErr w:type="spellStart"/>
            <w:r>
              <w:lastRenderedPageBreak/>
              <w:t>event</w:t>
            </w:r>
            <w:r w:rsidR="00357701">
              <w:t>ConfirmationCallBack</w:t>
            </w:r>
            <w:proofErr w:type="spellEnd"/>
          </w:p>
        </w:tc>
        <w:tc>
          <w:tcPr>
            <w:tcW w:w="6030" w:type="dxa"/>
          </w:tcPr>
          <w:p w14:paraId="711FE222" w14:textId="61FC5039" w:rsidR="0079795F" w:rsidRDefault="0088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callback specified by the de</w:t>
            </w:r>
            <w:r w:rsidR="00CF6393">
              <w:t xml:space="preserve">vice for receiving confirmation of the delivery of the </w:t>
            </w:r>
            <w:r w:rsidR="00170891">
              <w:t>IoT Hub</w:t>
            </w:r>
            <w:r w:rsidR="00CF6393">
              <w:t xml:space="preserve"> message.</w:t>
            </w:r>
            <w:r>
              <w:t xml:space="preserve"> </w:t>
            </w:r>
            <w:r w:rsidR="00E5407D">
              <w:t xml:space="preserve">This callback can be expected to invoke </w:t>
            </w:r>
            <w:proofErr w:type="spellStart"/>
            <w:r w:rsidR="00E5407D">
              <w:t>Send</w:t>
            </w:r>
            <w:r w:rsidR="00F33074">
              <w:t>Event</w:t>
            </w:r>
            <w:r w:rsidR="00E5407D">
              <w:t>Async</w:t>
            </w:r>
            <w:proofErr w:type="spellEnd"/>
            <w:r w:rsidR="00E5407D">
              <w:t xml:space="preserve"> for the same message in attempt to retry sending a failing message.</w:t>
            </w:r>
            <w:r w:rsidR="00576469">
              <w:t xml:space="preserve"> The user can specify a NULL value here to indicate no callback required.</w:t>
            </w:r>
          </w:p>
        </w:tc>
      </w:tr>
      <w:tr w:rsidR="00CF6393" w14:paraId="42762242" w14:textId="77777777" w:rsidTr="00357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8D10E3E" w14:textId="490D0C5A" w:rsidR="00CF6393" w:rsidRDefault="00CF6393" w:rsidP="00357701">
            <w:proofErr w:type="spellStart"/>
            <w:r>
              <w:t>userContextCallback</w:t>
            </w:r>
            <w:proofErr w:type="spellEnd"/>
          </w:p>
        </w:tc>
        <w:tc>
          <w:tcPr>
            <w:tcW w:w="6030" w:type="dxa"/>
          </w:tcPr>
          <w:p w14:paraId="671C4453" w14:textId="20FBC5E3" w:rsidR="00CF6393" w:rsidDel="00105787" w:rsidRDefault="00603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specified context that will be provided to the callback.</w:t>
            </w:r>
            <w:r w:rsidR="00703F0C">
              <w:t xml:space="preserve"> Th</w:t>
            </w:r>
            <w:r w:rsidR="008321BC">
              <w:t>is can be NULL</w:t>
            </w:r>
            <w:r w:rsidR="00703F0C">
              <w:t>.</w:t>
            </w:r>
          </w:p>
        </w:tc>
      </w:tr>
    </w:tbl>
    <w:p w14:paraId="16D74969" w14:textId="77777777" w:rsidR="0079795F" w:rsidRDefault="0079795F" w:rsidP="0079795F">
      <w:pPr>
        <w:pStyle w:val="Heading3"/>
        <w:spacing w:before="120"/>
      </w:pPr>
      <w:r w:rsidRPr="00FC5435">
        <w:t>Return</w:t>
      </w:r>
    </w:p>
    <w:p w14:paraId="5C280EB2" w14:textId="161891E8" w:rsidR="0079795F" w:rsidRDefault="001B0681" w:rsidP="0079795F">
      <w:pPr>
        <w:pStyle w:val="ListParagraph"/>
        <w:numPr>
          <w:ilvl w:val="0"/>
          <w:numId w:val="3"/>
        </w:numPr>
      </w:pPr>
      <w:r>
        <w:t>IOTHUB_</w:t>
      </w:r>
      <w:r w:rsidR="0079795F">
        <w:t>CLIENT_OK upon success.</w:t>
      </w:r>
    </w:p>
    <w:p w14:paraId="07C89C6F" w14:textId="77777777" w:rsidR="0079795F" w:rsidRDefault="0079795F" w:rsidP="0079795F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6F897A1E" w14:textId="625F87D9" w:rsidR="00C124E3" w:rsidRDefault="001B0681" w:rsidP="004E68CF">
      <w:pPr>
        <w:pStyle w:val="Heading2"/>
      </w:pPr>
      <w:r>
        <w:rPr>
          <w:color w:val="2B91AF"/>
        </w:rPr>
        <w:t>IOTHUB_</w:t>
      </w:r>
      <w:r w:rsidR="00C124E3">
        <w:rPr>
          <w:color w:val="2B91AF"/>
        </w:rPr>
        <w:t>CLIENT_RESULT</w:t>
      </w:r>
      <w:r w:rsidR="00C124E3">
        <w:t> </w:t>
      </w:r>
      <w:r w:rsidR="0093275C">
        <w:t>IoTHubClient_</w:t>
      </w:r>
      <w:proofErr w:type="gramStart"/>
      <w:r w:rsidR="00C124E3">
        <w:t>Set</w:t>
      </w:r>
      <w:r w:rsidR="00C92583">
        <w:t>Message</w:t>
      </w:r>
      <w:r w:rsidR="00C124E3">
        <w:t>Callback(</w:t>
      </w:r>
      <w:proofErr w:type="gramEnd"/>
      <w:r>
        <w:rPr>
          <w:color w:val="2B91AF"/>
        </w:rPr>
        <w:t>IOTHUB_</w:t>
      </w:r>
      <w:r w:rsidR="00C124E3">
        <w:rPr>
          <w:color w:val="2B91AF"/>
        </w:rPr>
        <w:t>CLIENT_HANDLE</w:t>
      </w:r>
      <w:r w:rsidR="00C124E3">
        <w:t> </w:t>
      </w:r>
      <w:r w:rsidR="00A419A8">
        <w:t>iotHubClientHandle</w:t>
      </w:r>
      <w:r w:rsidR="00C124E3">
        <w:t>, </w:t>
      </w:r>
      <w:r>
        <w:rPr>
          <w:color w:val="2B91AF"/>
        </w:rPr>
        <w:t>IOTHUB_</w:t>
      </w:r>
      <w:r w:rsidR="00C124E3">
        <w:rPr>
          <w:color w:val="2B91AF"/>
        </w:rPr>
        <w:t>CLIENT_</w:t>
      </w:r>
      <w:r w:rsidR="00C92583">
        <w:rPr>
          <w:color w:val="2B91AF"/>
        </w:rPr>
        <w:t>MESSAGE</w:t>
      </w:r>
      <w:r w:rsidR="00C124E3">
        <w:rPr>
          <w:color w:val="2B91AF"/>
        </w:rPr>
        <w:t>_CALLBACK_ASYNC</w:t>
      </w:r>
      <w:r w:rsidR="00C124E3">
        <w:t> </w:t>
      </w:r>
      <w:r w:rsidR="00C92583">
        <w:t>message</w:t>
      </w:r>
      <w:r w:rsidR="00C124E3">
        <w:t>Callback, </w:t>
      </w:r>
      <w:r w:rsidR="00C124E3">
        <w:rPr>
          <w:color w:val="0000FF"/>
        </w:rPr>
        <w:t>void</w:t>
      </w:r>
      <w:r w:rsidR="00C124E3">
        <w:t>* userContextCallback);</w:t>
      </w:r>
    </w:p>
    <w:p w14:paraId="4D8FBD8B" w14:textId="77777777" w:rsidR="00C124E3" w:rsidRPr="006165E5" w:rsidRDefault="00C124E3" w:rsidP="004E68CF"/>
    <w:p w14:paraId="4504AD54" w14:textId="34782F31" w:rsidR="00AD6077" w:rsidRDefault="00AD6077" w:rsidP="00AD6077">
      <w:r>
        <w:t>Se</w:t>
      </w:r>
      <w:r w:rsidR="009C343E">
        <w:t>t</w:t>
      </w:r>
      <w:r w:rsidR="00AA5EFF">
        <w:t xml:space="preserve">s </w:t>
      </w:r>
      <w:r w:rsidR="009C343E">
        <w:t xml:space="preserve">up the </w:t>
      </w:r>
      <w:r w:rsidR="00C92583">
        <w:t>message</w:t>
      </w:r>
      <w:r w:rsidR="009C343E">
        <w:t xml:space="preserve"> callback</w:t>
      </w:r>
      <w:r w:rsidR="007920FD">
        <w:t xml:space="preserve"> invoked when </w:t>
      </w:r>
      <w:r w:rsidR="00170891">
        <w:t>IoT Hub</w:t>
      </w:r>
      <w:r w:rsidR="007920FD">
        <w:t xml:space="preserve"> issues a </w:t>
      </w:r>
      <w:r w:rsidR="00C92583">
        <w:t>message</w:t>
      </w:r>
      <w:r w:rsidR="007920FD">
        <w:t xml:space="preserve"> to the device.</w:t>
      </w:r>
      <w:r w:rsidR="00997902">
        <w:t xml:space="preserve"> This is a blocking call.</w:t>
      </w:r>
      <w:r w:rsidR="00EB6E38">
        <w:t xml:space="preserve"> </w:t>
      </w:r>
      <w:r w:rsidR="00EB6E38" w:rsidRPr="004E68CF">
        <w:rPr>
          <w:b/>
        </w:rPr>
        <w:t xml:space="preserve">NOTE: The application behavior is undefined if the user calls the </w:t>
      </w:r>
      <w:proofErr w:type="spellStart"/>
      <w:r w:rsidR="0093275C">
        <w:rPr>
          <w:b/>
        </w:rPr>
        <w:t>IoTHubClient_</w:t>
      </w:r>
      <w:r w:rsidR="00EB6E38" w:rsidRPr="004E68CF">
        <w:rPr>
          <w:b/>
        </w:rPr>
        <w:t>Destroy</w:t>
      </w:r>
      <w:proofErr w:type="spellEnd"/>
      <w:r w:rsidR="00EB6E38" w:rsidRPr="004E68CF">
        <w:rPr>
          <w:b/>
        </w:rPr>
        <w:t xml:space="preserve"> from within any callback.</w:t>
      </w:r>
    </w:p>
    <w:p w14:paraId="5F7A5844" w14:textId="77777777" w:rsidR="00AD6077" w:rsidRDefault="00AD6077" w:rsidP="00AD6077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AD6077" w14:paraId="07331ABB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398FFFE" w14:textId="77777777" w:rsidR="00AD6077" w:rsidRDefault="00AD6077" w:rsidP="007167CA">
            <w:r>
              <w:t>Name</w:t>
            </w:r>
          </w:p>
        </w:tc>
        <w:tc>
          <w:tcPr>
            <w:tcW w:w="5940" w:type="dxa"/>
          </w:tcPr>
          <w:p w14:paraId="4FA1A490" w14:textId="77777777" w:rsidR="00AD6077" w:rsidRDefault="00AD6077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D6077" w14:paraId="27C680DF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95396C" w14:textId="43130E19" w:rsidR="00AD6077" w:rsidRDefault="00A419A8" w:rsidP="007167CA">
            <w:proofErr w:type="spellStart"/>
            <w:r>
              <w:t>iotHubClientHandle</w:t>
            </w:r>
            <w:proofErr w:type="spellEnd"/>
          </w:p>
        </w:tc>
        <w:tc>
          <w:tcPr>
            <w:tcW w:w="5940" w:type="dxa"/>
          </w:tcPr>
          <w:p w14:paraId="4DC8B4A2" w14:textId="0F5D3050" w:rsidR="00AD6077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AD6077">
              <w:t>.</w:t>
            </w:r>
          </w:p>
        </w:tc>
      </w:tr>
      <w:tr w:rsidR="00AD6077" w14:paraId="75677ADA" w14:textId="77777777" w:rsidTr="0071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D8C3BD9" w14:textId="01B72D1E" w:rsidR="00AD6077" w:rsidRDefault="00C92583" w:rsidP="00120D1F">
            <w:proofErr w:type="spellStart"/>
            <w:r>
              <w:t>message</w:t>
            </w:r>
            <w:r w:rsidR="00AD6077">
              <w:t>Callback</w:t>
            </w:r>
            <w:proofErr w:type="spellEnd"/>
          </w:p>
        </w:tc>
        <w:tc>
          <w:tcPr>
            <w:tcW w:w="5940" w:type="dxa"/>
          </w:tcPr>
          <w:p w14:paraId="27E0C80E" w14:textId="6B4A81DB" w:rsidR="00AD6077" w:rsidRDefault="00116855" w:rsidP="00921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callback specified by the device for receiving messages from </w:t>
            </w:r>
            <w:r w:rsidR="00170891">
              <w:t>IoT Hub</w:t>
            </w:r>
            <w:r>
              <w:t>.</w:t>
            </w:r>
          </w:p>
        </w:tc>
      </w:tr>
      <w:tr w:rsidR="00100AF5" w14:paraId="3EAEF9C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908FF3" w14:textId="59B1EE36" w:rsidR="00100AF5" w:rsidRDefault="00100AF5" w:rsidP="00120D1F">
            <w:proofErr w:type="spellStart"/>
            <w:r>
              <w:t>userContextCallback</w:t>
            </w:r>
            <w:proofErr w:type="spellEnd"/>
          </w:p>
        </w:tc>
        <w:tc>
          <w:tcPr>
            <w:tcW w:w="5940" w:type="dxa"/>
          </w:tcPr>
          <w:p w14:paraId="5DEF4174" w14:textId="688DC950" w:rsidR="00100AF5" w:rsidRDefault="00100AF5" w:rsidP="00921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specified context that will be provided to the callback. This can be NULL.</w:t>
            </w:r>
          </w:p>
        </w:tc>
      </w:tr>
    </w:tbl>
    <w:p w14:paraId="1DE0FF20" w14:textId="77777777" w:rsidR="00AD6077" w:rsidRDefault="00AD6077" w:rsidP="00AD6077">
      <w:pPr>
        <w:pStyle w:val="Heading3"/>
        <w:spacing w:before="120"/>
      </w:pPr>
      <w:r w:rsidRPr="00FC5435">
        <w:t>Return</w:t>
      </w:r>
    </w:p>
    <w:p w14:paraId="5BA820E7" w14:textId="133EAEFB" w:rsidR="00AD6077" w:rsidRDefault="001B0681" w:rsidP="00AD6077">
      <w:pPr>
        <w:pStyle w:val="ListParagraph"/>
        <w:numPr>
          <w:ilvl w:val="0"/>
          <w:numId w:val="3"/>
        </w:numPr>
      </w:pPr>
      <w:r>
        <w:t>IOTHUB_</w:t>
      </w:r>
      <w:r w:rsidR="00AD6077">
        <w:t>CLIENT_OK upon success.</w:t>
      </w:r>
    </w:p>
    <w:p w14:paraId="0F47A05D" w14:textId="18D1B86D" w:rsidR="005D434D" w:rsidRDefault="00AD6077" w:rsidP="009727BE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78BBE068" w14:textId="43F36A23" w:rsidR="008C0733" w:rsidRDefault="008C0733" w:rsidP="008C0733">
      <w:pPr>
        <w:pStyle w:val="Heading2"/>
      </w:pPr>
      <w:r>
        <w:rPr>
          <w:color w:val="2B91AF"/>
        </w:rPr>
        <w:t>IOTHUB_CLIENT_RESULT</w:t>
      </w:r>
      <w:r>
        <w:t> </w:t>
      </w:r>
      <w:proofErr w:type="spellStart"/>
      <w:r w:rsidRPr="008C0733">
        <w:t>IoTHubClient_</w:t>
      </w:r>
      <w:r w:rsidR="0045461E" w:rsidRPr="0045461E">
        <w:t>GetLast</w:t>
      </w:r>
      <w:r w:rsidR="00C92583">
        <w:t>Message</w:t>
      </w:r>
      <w:r w:rsidR="0045461E" w:rsidRPr="0045461E">
        <w:t>ReceiveTime</w:t>
      </w:r>
      <w:proofErr w:type="spellEnd"/>
      <w:r w:rsidRPr="008C0733">
        <w:t xml:space="preserve"> </w:t>
      </w:r>
      <w:r w:rsidRPr="008A7396">
        <w:t xml:space="preserve">(IOTHUB_CLIENT_HANDLE </w:t>
      </w:r>
      <w:proofErr w:type="spellStart"/>
      <w:r w:rsidRPr="008A7396">
        <w:t>iotHubClientHandle</w:t>
      </w:r>
      <w:proofErr w:type="spellEnd"/>
      <w:r>
        <w:t>,</w:t>
      </w:r>
      <w:r w:rsidRPr="008C0733">
        <w:t xml:space="preserve"> </w:t>
      </w:r>
      <w:proofErr w:type="spellStart"/>
      <w:r w:rsidRPr="008C0733">
        <w:t>time_t</w:t>
      </w:r>
      <w:proofErr w:type="spellEnd"/>
      <w:r w:rsidRPr="008C0733">
        <w:t xml:space="preserve">* </w:t>
      </w:r>
      <w:proofErr w:type="spellStart"/>
      <w:r w:rsidRPr="008C0733">
        <w:t>la</w:t>
      </w:r>
      <w:r w:rsidR="0045461E" w:rsidRPr="0045461E">
        <w:t>st</w:t>
      </w:r>
      <w:r w:rsidR="00C92583">
        <w:t>Message</w:t>
      </w:r>
      <w:r w:rsidR="0045461E" w:rsidRPr="0045461E">
        <w:t>ReceiveTime</w:t>
      </w:r>
      <w:proofErr w:type="spellEnd"/>
      <w:r w:rsidRPr="008A7396">
        <w:t>);</w:t>
      </w:r>
    </w:p>
    <w:p w14:paraId="5A9CEC9E" w14:textId="77777777" w:rsidR="008C0733" w:rsidRPr="006165E5" w:rsidRDefault="008C0733" w:rsidP="008C0733"/>
    <w:p w14:paraId="512E4689" w14:textId="6C3BA305" w:rsidR="008C0733" w:rsidRDefault="008C0733" w:rsidP="008C0733">
      <w:pPr>
        <w:rPr>
          <w:b/>
        </w:rPr>
      </w:pPr>
      <w:r>
        <w:t xml:space="preserve">This function returns in the out parameter </w:t>
      </w:r>
      <w:proofErr w:type="spellStart"/>
      <w:r w:rsidR="0045461E" w:rsidRPr="008C0733">
        <w:t>la</w:t>
      </w:r>
      <w:r w:rsidR="0045461E" w:rsidRPr="0045461E">
        <w:t>st</w:t>
      </w:r>
      <w:r w:rsidR="00C92583">
        <w:t>Message</w:t>
      </w:r>
      <w:r w:rsidR="0045461E" w:rsidRPr="0045461E">
        <w:t>ReceiveTime</w:t>
      </w:r>
      <w:proofErr w:type="spellEnd"/>
      <w:r w:rsidR="0045461E">
        <w:t xml:space="preserve"> </w:t>
      </w:r>
      <w:r>
        <w:t xml:space="preserve">what was the value of the </w:t>
      </w:r>
      <w:proofErr w:type="gramStart"/>
      <w:r>
        <w:t>time(</w:t>
      </w:r>
      <w:proofErr w:type="gramEnd"/>
      <w:r>
        <w:t xml:space="preserve">) function when the last </w:t>
      </w:r>
      <w:r w:rsidR="0045461E">
        <w:t xml:space="preserve">notification </w:t>
      </w:r>
      <w:r>
        <w:t>was received</w:t>
      </w:r>
      <w:r w:rsidR="0033431B">
        <w:t xml:space="preserve"> at the client.</w:t>
      </w:r>
    </w:p>
    <w:p w14:paraId="006F66E5" w14:textId="77777777" w:rsidR="008C0733" w:rsidRDefault="008C0733" w:rsidP="008C073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8C0733" w14:paraId="432E24E0" w14:textId="77777777" w:rsidTr="008C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CB06D4" w14:textId="77777777" w:rsidR="008C0733" w:rsidRDefault="008C0733" w:rsidP="008C0733">
            <w:r>
              <w:t>Name</w:t>
            </w:r>
          </w:p>
        </w:tc>
        <w:tc>
          <w:tcPr>
            <w:tcW w:w="5940" w:type="dxa"/>
          </w:tcPr>
          <w:p w14:paraId="23D1D03B" w14:textId="77777777" w:rsidR="008C0733" w:rsidRDefault="008C0733" w:rsidP="008C0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C0733" w14:paraId="7BCA751E" w14:textId="77777777" w:rsidTr="008C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C497D1D" w14:textId="77777777" w:rsidR="008C0733" w:rsidRDefault="008C0733" w:rsidP="008C0733">
            <w:proofErr w:type="spellStart"/>
            <w:r>
              <w:t>iotHubClientHandle</w:t>
            </w:r>
            <w:proofErr w:type="spellEnd"/>
          </w:p>
        </w:tc>
        <w:tc>
          <w:tcPr>
            <w:tcW w:w="5940" w:type="dxa"/>
          </w:tcPr>
          <w:p w14:paraId="0A51B647" w14:textId="77777777" w:rsidR="008C0733" w:rsidRDefault="008C0733" w:rsidP="008C0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8C0733" w14:paraId="4A05CD8B" w14:textId="77777777" w:rsidTr="008C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0FBEA00" w14:textId="46E9DCA5" w:rsidR="008C0733" w:rsidRDefault="0045461E" w:rsidP="008C0733">
            <w:proofErr w:type="spellStart"/>
            <w:r w:rsidRPr="008C0733">
              <w:t>la</w:t>
            </w:r>
            <w:r w:rsidRPr="0045461E">
              <w:t>st</w:t>
            </w:r>
            <w:r w:rsidR="00C92583">
              <w:t>Message</w:t>
            </w:r>
            <w:r w:rsidRPr="0045461E">
              <w:t>ReceiveTime</w:t>
            </w:r>
            <w:proofErr w:type="spellEnd"/>
          </w:p>
        </w:tc>
        <w:tc>
          <w:tcPr>
            <w:tcW w:w="5940" w:type="dxa"/>
          </w:tcPr>
          <w:p w14:paraId="7B4CBD44" w14:textId="14C27A17" w:rsidR="008C0733" w:rsidRDefault="008C0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 parameter containing the value of time() function when the last </w:t>
            </w:r>
            <w:r w:rsidR="00C92583">
              <w:t>message</w:t>
            </w:r>
            <w:r w:rsidR="0045461E">
              <w:t xml:space="preserve"> </w:t>
            </w:r>
            <w:r>
              <w:t>was received</w:t>
            </w:r>
          </w:p>
        </w:tc>
      </w:tr>
    </w:tbl>
    <w:p w14:paraId="1BB55DA1" w14:textId="77777777" w:rsidR="008C0733" w:rsidRDefault="008C0733" w:rsidP="008C0733">
      <w:pPr>
        <w:pStyle w:val="Heading3"/>
        <w:spacing w:before="120"/>
      </w:pPr>
      <w:r w:rsidRPr="00FC5435">
        <w:lastRenderedPageBreak/>
        <w:t>Return</w:t>
      </w:r>
    </w:p>
    <w:p w14:paraId="17D59FF7" w14:textId="77777777" w:rsidR="008C0733" w:rsidRDefault="008C0733" w:rsidP="008C0733">
      <w:pPr>
        <w:pStyle w:val="ListParagraph"/>
        <w:numPr>
          <w:ilvl w:val="0"/>
          <w:numId w:val="3"/>
        </w:numPr>
      </w:pPr>
      <w:r>
        <w:t>IOTHUB_CLIENT_OK upon success.</w:t>
      </w:r>
    </w:p>
    <w:p w14:paraId="79667C3A" w14:textId="77777777" w:rsidR="008C0733" w:rsidRDefault="008C0733" w:rsidP="008C0733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4E70A8FC" w14:textId="79C828EF" w:rsidR="008C0733" w:rsidRDefault="008C0733" w:rsidP="008C0733">
      <w:pPr>
        <w:pStyle w:val="Heading2"/>
      </w:pPr>
      <w:r>
        <w:rPr>
          <w:color w:val="2B91AF"/>
        </w:rPr>
        <w:t>IOTHUB_CLIENT_RESULT</w:t>
      </w:r>
      <w:r>
        <w:t> </w:t>
      </w:r>
      <w:r w:rsidR="002B6E0B" w:rsidRPr="002B6E0B">
        <w:t>IoTHubClient_</w:t>
      </w:r>
      <w:proofErr w:type="gramStart"/>
      <w:r w:rsidR="002B6E0B" w:rsidRPr="002B6E0B">
        <w:t>GetSendStatus(</w:t>
      </w:r>
      <w:proofErr w:type="gramEnd"/>
      <w:r w:rsidR="002B6E0B" w:rsidRPr="002B6E0B">
        <w:t xml:space="preserve">IOTHUB_CLIENT_HANDLE </w:t>
      </w:r>
      <w:proofErr w:type="spellStart"/>
      <w:r w:rsidR="002B6E0B" w:rsidRPr="002B6E0B">
        <w:t>iotHubClientHandle</w:t>
      </w:r>
      <w:proofErr w:type="spellEnd"/>
      <w:r w:rsidR="002B6E0B" w:rsidRPr="002B6E0B">
        <w:t>, IOTHUB_CLIENT_STATUS *</w:t>
      </w:r>
      <w:proofErr w:type="spellStart"/>
      <w:r w:rsidR="002B6E0B" w:rsidRPr="002B6E0B">
        <w:t>iotHubClientStatus</w:t>
      </w:r>
      <w:proofErr w:type="spellEnd"/>
      <w:r w:rsidR="002B6E0B" w:rsidRPr="002B6E0B">
        <w:t>)</w:t>
      </w:r>
      <w:r w:rsidRPr="008A7396">
        <w:t>;</w:t>
      </w:r>
    </w:p>
    <w:p w14:paraId="530FA65C" w14:textId="77777777" w:rsidR="008C0733" w:rsidRPr="006165E5" w:rsidRDefault="008C0733" w:rsidP="008C0733"/>
    <w:p w14:paraId="1A6DF6F5" w14:textId="3BE6A708" w:rsidR="008C0733" w:rsidRDefault="008C0733" w:rsidP="008C0733">
      <w:pPr>
        <w:rPr>
          <w:b/>
        </w:rPr>
      </w:pPr>
      <w:r>
        <w:t xml:space="preserve">This function returns </w:t>
      </w:r>
      <w:r w:rsidR="0024597E">
        <w:t xml:space="preserve">the current sending status for </w:t>
      </w:r>
      <w:proofErr w:type="spellStart"/>
      <w:r w:rsidR="0024597E">
        <w:t>IoTHubClient</w:t>
      </w:r>
      <w:proofErr w:type="spellEnd"/>
      <w:r w:rsidRPr="004E68CF">
        <w:rPr>
          <w:b/>
        </w:rPr>
        <w:t>.</w:t>
      </w:r>
    </w:p>
    <w:p w14:paraId="07A7DF30" w14:textId="77777777" w:rsidR="008C0733" w:rsidRDefault="008C0733" w:rsidP="008C073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8C0733" w14:paraId="79C82B70" w14:textId="77777777" w:rsidTr="008C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29E12B" w14:textId="77777777" w:rsidR="008C0733" w:rsidRDefault="008C0733" w:rsidP="008C0733">
            <w:r>
              <w:t>Name</w:t>
            </w:r>
          </w:p>
        </w:tc>
        <w:tc>
          <w:tcPr>
            <w:tcW w:w="5940" w:type="dxa"/>
          </w:tcPr>
          <w:p w14:paraId="37B01952" w14:textId="77777777" w:rsidR="008C0733" w:rsidRDefault="008C0733" w:rsidP="008C0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C0733" w14:paraId="1795BACD" w14:textId="77777777" w:rsidTr="008C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3760ED" w14:textId="77777777" w:rsidR="008C0733" w:rsidRDefault="008C0733" w:rsidP="008C0733">
            <w:proofErr w:type="spellStart"/>
            <w:r>
              <w:t>iotHubClientHandle</w:t>
            </w:r>
            <w:proofErr w:type="spellEnd"/>
          </w:p>
        </w:tc>
        <w:tc>
          <w:tcPr>
            <w:tcW w:w="5940" w:type="dxa"/>
          </w:tcPr>
          <w:p w14:paraId="5A8E13AD" w14:textId="77777777" w:rsidR="008C0733" w:rsidRDefault="008C0733" w:rsidP="008C0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2B6E0B" w14:paraId="7AAA8D73" w14:textId="77777777" w:rsidTr="008C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46EFDA2" w14:textId="362610D1" w:rsidR="002B6E0B" w:rsidRDefault="002B6E0B" w:rsidP="008C0733">
            <w:proofErr w:type="spellStart"/>
            <w:r>
              <w:t>iotHubClientStatus</w:t>
            </w:r>
            <w:proofErr w:type="spellEnd"/>
          </w:p>
        </w:tc>
        <w:tc>
          <w:tcPr>
            <w:tcW w:w="5940" w:type="dxa"/>
          </w:tcPr>
          <w:p w14:paraId="410512AF" w14:textId="172B7D75" w:rsidR="002B6E0B" w:rsidRDefault="002B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A44C5C">
              <w:t>pointer to an IOTHUB_CLIENT_STATUS</w:t>
            </w:r>
            <w:r>
              <w:t xml:space="preserve">.  If the function call is successful then what is pointed to will receive: </w:t>
            </w:r>
            <w:r w:rsidRPr="0045461E">
              <w:t xml:space="preserve">IOTHUBCLIENT_SENDSTATUS_IDLE if there </w:t>
            </w:r>
            <w:r>
              <w:t>are</w:t>
            </w:r>
            <w:r w:rsidRPr="0045461E">
              <w:t xml:space="preserve"> currently no items to be sen</w:t>
            </w:r>
            <w:r>
              <w:t xml:space="preserve">t.  </w:t>
            </w:r>
            <w:r w:rsidRPr="0045461E">
              <w:t>IOTHUBCLIENT_SENDSTATUS_BUSY i</w:t>
            </w:r>
            <w:r>
              <w:t>f</w:t>
            </w:r>
            <w:r w:rsidRPr="0045461E">
              <w:t xml:space="preserve"> there are currently items to be sen</w:t>
            </w:r>
            <w:r>
              <w:t>t.</w:t>
            </w:r>
          </w:p>
        </w:tc>
      </w:tr>
    </w:tbl>
    <w:p w14:paraId="305C24F6" w14:textId="77777777" w:rsidR="008C0733" w:rsidRDefault="008C0733" w:rsidP="008C0733">
      <w:pPr>
        <w:pStyle w:val="Heading3"/>
        <w:spacing w:before="120"/>
      </w:pPr>
      <w:r w:rsidRPr="00FC5435">
        <w:t>Return</w:t>
      </w:r>
    </w:p>
    <w:p w14:paraId="30A83786" w14:textId="6F85D083" w:rsidR="00A44C5C" w:rsidRDefault="00A44C5C">
      <w:pPr>
        <w:pStyle w:val="ListParagraph"/>
        <w:numPr>
          <w:ilvl w:val="0"/>
          <w:numId w:val="3"/>
        </w:numPr>
      </w:pPr>
      <w:r>
        <w:t>IOTHUB_CLIENT_OK upon success</w:t>
      </w:r>
    </w:p>
    <w:p w14:paraId="385F0589" w14:textId="34A1723C" w:rsidR="00A44C5C" w:rsidRDefault="00A44C5C">
      <w:pPr>
        <w:pStyle w:val="ListParagraph"/>
        <w:numPr>
          <w:ilvl w:val="0"/>
          <w:numId w:val="3"/>
        </w:numPr>
      </w:pPr>
      <w:r w:rsidRPr="0045461E">
        <w:t>IOTHUBCLIENT</w:t>
      </w:r>
      <w:r w:rsidRPr="0045461E" w:rsidDel="00BD490F">
        <w:t xml:space="preserve"> </w:t>
      </w:r>
      <w:r w:rsidRPr="0045461E">
        <w:t>_INVALID_ARG if called with NULL parameter</w:t>
      </w:r>
    </w:p>
    <w:p w14:paraId="799F973B" w14:textId="24ED8D47" w:rsidR="00A44C5C" w:rsidRDefault="00A44C5C">
      <w:pPr>
        <w:pStyle w:val="ListParagraph"/>
        <w:numPr>
          <w:ilvl w:val="0"/>
          <w:numId w:val="3"/>
        </w:numPr>
      </w:pPr>
      <w:r>
        <w:t>Error code upon failure</w:t>
      </w:r>
    </w:p>
    <w:p w14:paraId="7B32BD1B" w14:textId="2CEDD78C" w:rsidR="0024597E" w:rsidRPr="0045461E" w:rsidRDefault="0024597E" w:rsidP="00A147BB"/>
    <w:p w14:paraId="2932E8ED" w14:textId="3B72DADE" w:rsidR="005D434D" w:rsidRPr="00C80CAC" w:rsidRDefault="001B0681" w:rsidP="00935F89">
      <w:pPr>
        <w:pStyle w:val="Heading2"/>
      </w:pPr>
      <w:r>
        <w:t>IOTHUB_</w:t>
      </w:r>
      <w:r w:rsidR="00370896" w:rsidRPr="00C80CAC">
        <w:t>CLIENT_</w:t>
      </w:r>
      <w:r w:rsidR="00622BDB">
        <w:t>MESSAGE</w:t>
      </w:r>
      <w:r w:rsidR="00370896" w:rsidRPr="00C80CAC">
        <w:t>_CALLBACK_ASYNC</w:t>
      </w:r>
    </w:p>
    <w:p w14:paraId="2A20A3B9" w14:textId="731FE9CF" w:rsidR="00370896" w:rsidRDefault="00370896">
      <w:r>
        <w:t xml:space="preserve">Once a </w:t>
      </w:r>
      <w:r w:rsidR="00622BDB">
        <w:t>message</w:t>
      </w:r>
      <w:r>
        <w:t xml:space="preserve"> is received from the service, if the user has set a callback, the receive callback shall be invoked. </w:t>
      </w:r>
    </w:p>
    <w:p w14:paraId="308D7ADF" w14:textId="77777777" w:rsidR="00370896" w:rsidRDefault="00370896">
      <w:r>
        <w:t>This call back is defined as:</w:t>
      </w:r>
    </w:p>
    <w:p w14:paraId="757480FA" w14:textId="77777777" w:rsidR="00622BDB" w:rsidRPr="00622BDB" w:rsidRDefault="00370896" w:rsidP="00622BD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22BDB" w:rsidRPr="00622BDB">
        <w:rPr>
          <w:rFonts w:ascii="Consolas" w:hAnsi="Consolas" w:cs="Consolas"/>
          <w:color w:val="000000"/>
          <w:sz w:val="19"/>
          <w:szCs w:val="19"/>
          <w:highlight w:val="white"/>
        </w:rPr>
        <w:t>IOTHUBMESSAGE_DISPOSITION_RESULT</w:t>
      </w:r>
    </w:p>
    <w:p w14:paraId="06ABA61C" w14:textId="0E6E6979" w:rsidR="00370896" w:rsidRDefault="00370896"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="001B0681">
        <w:rPr>
          <w:rFonts w:ascii="Consolas" w:hAnsi="Consolas" w:cs="Consolas"/>
          <w:color w:val="2B91AF"/>
          <w:sz w:val="19"/>
          <w:szCs w:val="19"/>
          <w:highlight w:val="white"/>
        </w:rPr>
        <w:t>IOTHUB_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CLIENT_</w:t>
      </w:r>
      <w:r w:rsidR="00622BDB"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_CALLBACK_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 w:rsidR="001B0681">
        <w:rPr>
          <w:rFonts w:ascii="Consolas" w:hAnsi="Consolas" w:cs="Consolas"/>
          <w:color w:val="2B91AF"/>
          <w:sz w:val="19"/>
          <w:szCs w:val="19"/>
          <w:highlight w:val="white"/>
        </w:rPr>
        <w:t>IOTHUB_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22BDB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essage,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userContextCallback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t xml:space="preserve"> </w:t>
      </w:r>
    </w:p>
    <w:p w14:paraId="407251CF" w14:textId="77777777" w:rsidR="00370896" w:rsidRDefault="00370896"/>
    <w:p w14:paraId="242E1516" w14:textId="518C6C5E" w:rsidR="000A3392" w:rsidRDefault="00370896">
      <w:r>
        <w:t xml:space="preserve">If the callback </w:t>
      </w:r>
      <w:r w:rsidR="009A1C8B">
        <w:t xml:space="preserve">returns </w:t>
      </w:r>
      <w:r>
        <w:t xml:space="preserve">the status </w:t>
      </w:r>
      <w:r w:rsidR="009A1C8B" w:rsidRPr="009A1C8B">
        <w:t>IOTHUBMESSAGE_</w:t>
      </w:r>
      <w:proofErr w:type="gramStart"/>
      <w:r w:rsidR="009A1C8B" w:rsidRPr="009A1C8B">
        <w:t>ACCEPTED</w:t>
      </w:r>
      <w:r>
        <w:t xml:space="preserve">,  </w:t>
      </w:r>
      <w:r w:rsidR="009A1C8B">
        <w:t>the</w:t>
      </w:r>
      <w:proofErr w:type="gramEnd"/>
      <w:r w:rsidR="009A1C8B">
        <w:t xml:space="preserve"> client </w:t>
      </w:r>
      <w:r>
        <w:t xml:space="preserve">will accept the </w:t>
      </w:r>
      <w:r w:rsidR="009A1C8B">
        <w:t>message</w:t>
      </w:r>
      <w:r>
        <w:t xml:space="preserve">, meaning that it will not be received again by the client. If the </w:t>
      </w:r>
      <w:r w:rsidR="009A1C8B">
        <w:t xml:space="preserve">callback returns the status </w:t>
      </w:r>
      <w:r w:rsidR="009A1C8B" w:rsidRPr="009A1C8B">
        <w:t>IOTHUBMESSAGE_</w:t>
      </w:r>
      <w:proofErr w:type="gramStart"/>
      <w:r w:rsidR="009A1C8B" w:rsidRPr="009A1C8B">
        <w:t>REJECTED</w:t>
      </w:r>
      <w:r>
        <w:t xml:space="preserve"> ,</w:t>
      </w:r>
      <w:proofErr w:type="gramEnd"/>
      <w:r>
        <w:t xml:space="preserve"> the </w:t>
      </w:r>
      <w:r w:rsidR="009A1C8B">
        <w:t>message</w:t>
      </w:r>
      <w:r>
        <w:t xml:space="preserve"> will be rejected.</w:t>
      </w:r>
      <w:r w:rsidR="009A1C8B">
        <w:t xml:space="preserve">  The message will not be resent to the device.  If the </w:t>
      </w:r>
      <w:r w:rsidR="00B21147">
        <w:t xml:space="preserve">callback returns the status </w:t>
      </w:r>
      <w:r w:rsidR="009A1C8B" w:rsidRPr="009A1C8B">
        <w:t>IOTHUBMESSAGE_ABANDONED</w:t>
      </w:r>
      <w:r w:rsidR="009A1C8B">
        <w:t xml:space="preserve">, the message will be abandoned.  The implies that the user could not process the message but it expected that the message will be resent to the device from </w:t>
      </w:r>
      <w:r w:rsidR="00B21147">
        <w:t xml:space="preserve">the </w:t>
      </w:r>
      <w:r w:rsidR="009A1C8B">
        <w:t>service. m</w:t>
      </w:r>
      <w:r w:rsidR="000A3392">
        <w:t>essage is only valid in the scope of the callback.</w:t>
      </w:r>
    </w:p>
    <w:p w14:paraId="0A5D671D" w14:textId="41953560" w:rsidR="003D1873" w:rsidRDefault="003D1873" w:rsidP="002A605C">
      <w:pPr>
        <w:pStyle w:val="Heading2"/>
        <w:rPr>
          <w:rFonts w:eastAsia="Times New Roman"/>
        </w:rPr>
      </w:pPr>
      <w:r w:rsidRPr="003D1873">
        <w:rPr>
          <w:rFonts w:eastAsia="Times New Roman"/>
          <w:color w:val="2B91AF"/>
        </w:rPr>
        <w:lastRenderedPageBreak/>
        <w:t>IOTHUB_CLIENT_RESULT</w:t>
      </w:r>
      <w:r w:rsidRPr="003D1873">
        <w:rPr>
          <w:rFonts w:eastAsia="Times New Roman"/>
        </w:rPr>
        <w:t> IoTHubClient_</w:t>
      </w:r>
      <w:proofErr w:type="gramStart"/>
      <w:r w:rsidRPr="003D1873">
        <w:rPr>
          <w:rFonts w:eastAsia="Times New Roman"/>
        </w:rPr>
        <w:t>SetOption(</w:t>
      </w:r>
      <w:proofErr w:type="gramEnd"/>
      <w:r w:rsidRPr="003D1873">
        <w:rPr>
          <w:rFonts w:eastAsia="Times New Roman"/>
          <w:color w:val="2B91AF"/>
        </w:rPr>
        <w:t>IOTHUB_CLIENT_HANDLE</w:t>
      </w:r>
      <w:r w:rsidRPr="003D1873">
        <w:rPr>
          <w:rFonts w:eastAsia="Times New Roman"/>
        </w:rPr>
        <w:t> iotHubClientHandle, </w:t>
      </w:r>
      <w:r w:rsidRPr="003D1873">
        <w:rPr>
          <w:rFonts w:eastAsia="Times New Roman"/>
          <w:color w:val="0000FF"/>
        </w:rPr>
        <w:t>const</w:t>
      </w:r>
      <w:r w:rsidRPr="003D1873">
        <w:rPr>
          <w:rFonts w:eastAsia="Times New Roman"/>
        </w:rPr>
        <w:t> </w:t>
      </w:r>
      <w:r w:rsidRPr="003D1873">
        <w:rPr>
          <w:rFonts w:eastAsia="Times New Roman"/>
          <w:color w:val="0000FF"/>
        </w:rPr>
        <w:t>char</w:t>
      </w:r>
      <w:r w:rsidRPr="003D1873">
        <w:rPr>
          <w:rFonts w:eastAsia="Times New Roman"/>
        </w:rPr>
        <w:t>* optionName, </w:t>
      </w:r>
      <w:r w:rsidR="00364C1C">
        <w:rPr>
          <w:rFonts w:eastAsia="Times New Roman"/>
          <w:color w:val="0000FF"/>
        </w:rPr>
        <w:t>const void* value</w:t>
      </w:r>
      <w:r w:rsidRPr="003D1873">
        <w:rPr>
          <w:rFonts w:eastAsia="Times New Roman"/>
        </w:rPr>
        <w:t>);</w:t>
      </w:r>
    </w:p>
    <w:p w14:paraId="3C49877F" w14:textId="0720352E" w:rsidR="003D1873" w:rsidRDefault="003D1873" w:rsidP="002A605C">
      <w:proofErr w:type="spellStart"/>
      <w:r>
        <w:t>IoTHubClient_SetOption</w:t>
      </w:r>
      <w:proofErr w:type="spellEnd"/>
      <w:r>
        <w:t xml:space="preserve"> shall set a runtime option identified by parameter "</w:t>
      </w:r>
      <w:proofErr w:type="spellStart"/>
      <w:r>
        <w:t>optionName</w:t>
      </w:r>
      <w:proofErr w:type="spellEnd"/>
      <w:r>
        <w:t xml:space="preserve">" to a value pointed to by parameter value. The </w:t>
      </w:r>
      <w:proofErr w:type="spellStart"/>
      <w:r>
        <w:t>optionName</w:t>
      </w:r>
      <w:proofErr w:type="spellEnd"/>
      <w:r>
        <w:t xml:space="preserve"> and the data type value is pointing to are specific for every option.</w:t>
      </w:r>
    </w:p>
    <w:p w14:paraId="3A8E6DD5" w14:textId="6626DF80" w:rsidR="003D1873" w:rsidRDefault="003D1873">
      <w:r>
        <w:t>Options:</w:t>
      </w:r>
    </w:p>
    <w:p w14:paraId="025071BB" w14:textId="33A496AD" w:rsidR="003D1873" w:rsidRDefault="003D1873" w:rsidP="002A605C">
      <w:r>
        <w:t xml:space="preserve">"timeout" - the maximum time in </w:t>
      </w:r>
      <w:proofErr w:type="spellStart"/>
      <w:r>
        <w:t>miliseconds</w:t>
      </w:r>
      <w:proofErr w:type="spellEnd"/>
      <w:r>
        <w:t xml:space="preserve"> a communication is allowed to use. value is a pointer to an unsigned </w:t>
      </w:r>
      <w:proofErr w:type="spellStart"/>
      <w:r>
        <w:t>int</w:t>
      </w:r>
      <w:proofErr w:type="spellEnd"/>
      <w:r>
        <w:t xml:space="preserve"> with the meaning of "</w:t>
      </w:r>
      <w:proofErr w:type="spellStart"/>
      <w:r>
        <w:t>miliseconds</w:t>
      </w:r>
      <w:proofErr w:type="spellEnd"/>
      <w:r>
        <w:t>". This is only supported for HTTP protocol so far.</w:t>
      </w:r>
      <w:r w:rsidR="002A605C">
        <w:t xml:space="preserve"> When the HTTP protocol uses CURL, the meaning of the parameter is total request time. When the HTTP protocol uses </w:t>
      </w:r>
      <w:proofErr w:type="spellStart"/>
      <w:r w:rsidR="002A605C">
        <w:t>winhttp</w:t>
      </w:r>
      <w:proofErr w:type="spellEnd"/>
      <w:r w:rsidR="002A605C">
        <w:t xml:space="preserve">, the meaning is </w:t>
      </w:r>
      <w:proofErr w:type="spellStart"/>
      <w:r w:rsidR="002A605C" w:rsidRPr="002A605C">
        <w:t>dwSendTimeout</w:t>
      </w:r>
      <w:proofErr w:type="spellEnd"/>
      <w:r w:rsidR="002A605C">
        <w:t xml:space="preserve"> and </w:t>
      </w:r>
      <w:proofErr w:type="spellStart"/>
      <w:r w:rsidR="002A605C" w:rsidRPr="002A605C">
        <w:t>dwReceiveTimeout</w:t>
      </w:r>
      <w:proofErr w:type="spellEnd"/>
      <w:r w:rsidR="002F3764">
        <w:t xml:space="preserve"> parameters of</w:t>
      </w:r>
      <w:r w:rsidR="002A605C">
        <w:t xml:space="preserve"> </w:t>
      </w:r>
      <w:hyperlink r:id="rId12" w:history="1">
        <w:proofErr w:type="spellStart"/>
        <w:r w:rsidR="002A605C" w:rsidRPr="002A605C">
          <w:rPr>
            <w:rStyle w:val="Hyperlink"/>
          </w:rPr>
          <w:t>WinHttpSetTimeouts</w:t>
        </w:r>
        <w:proofErr w:type="spellEnd"/>
      </w:hyperlink>
      <w:r w:rsidR="002A605C">
        <w:t xml:space="preserve"> API.</w:t>
      </w:r>
    </w:p>
    <w:p w14:paraId="5317E67E" w14:textId="29F48D4F" w:rsidR="00EC0F76" w:rsidRDefault="00EC0F76" w:rsidP="002A605C">
      <w:r>
        <w:t>"</w:t>
      </w:r>
      <w:hyperlink r:id="rId13" w:history="1">
        <w:r w:rsidRPr="0079752F">
          <w:rPr>
            <w:rStyle w:val="Hyperlink"/>
          </w:rPr>
          <w:t>CURLOPT_LOW_SPEED_LIMIT</w:t>
        </w:r>
      </w:hyperlink>
      <w:r>
        <w:t>" - only available for HTTP protocol and only when CURL is used. It has the same meaning as CURL's option with the same name</w:t>
      </w:r>
      <w:r w:rsidR="00682BC3">
        <w:t>. value is pointer to a long.</w:t>
      </w:r>
    </w:p>
    <w:p w14:paraId="152300A6" w14:textId="25DDCCC5" w:rsidR="00EC0F76" w:rsidRDefault="00EC0F76" w:rsidP="002A605C">
      <w:r>
        <w:t>"</w:t>
      </w:r>
      <w:hyperlink r:id="rId14" w:history="1">
        <w:r w:rsidRPr="0079752F">
          <w:rPr>
            <w:rStyle w:val="Hyperlink"/>
          </w:rPr>
          <w:t>CURLOPT_LOW_SPEED_TIME</w:t>
        </w:r>
      </w:hyperlink>
      <w:r>
        <w:t>"  - only available for HTTP protocol and only when CURL is used. It has the same meaning as CURL's option with the same name</w:t>
      </w:r>
      <w:r w:rsidR="00682BC3">
        <w:t>. value is pointer to a long.</w:t>
      </w:r>
    </w:p>
    <w:p w14:paraId="6B21FB21" w14:textId="23DC7855" w:rsidR="00F21D15" w:rsidRPr="002A605C" w:rsidRDefault="00F21D15" w:rsidP="00F21D15">
      <w:r>
        <w:t>"</w:t>
      </w:r>
      <w:hyperlink r:id="rId15" w:history="1">
        <w:r w:rsidRPr="0079752F">
          <w:rPr>
            <w:rStyle w:val="Hyperlink"/>
          </w:rPr>
          <w:t>CURLOPT_FORBID_REUSE</w:t>
        </w:r>
      </w:hyperlink>
      <w:r>
        <w:t>"  - only available for HTTP protocol and only when CURL is used. It has the same meaning as CURL's option with the same name. value is pointer to a long.</w:t>
      </w:r>
    </w:p>
    <w:p w14:paraId="11ABFFC7" w14:textId="59C6415D" w:rsidR="00F21D15" w:rsidRPr="002A605C" w:rsidRDefault="00F21D15" w:rsidP="00F21D15">
      <w:r>
        <w:t>"</w:t>
      </w:r>
      <w:hyperlink r:id="rId16" w:history="1">
        <w:r w:rsidRPr="0079752F">
          <w:rPr>
            <w:rStyle w:val="Hyperlink"/>
          </w:rPr>
          <w:t>CURLOPT_FRESH_CONNECT</w:t>
        </w:r>
      </w:hyperlink>
      <w:r>
        <w:t>"  - only available for HTTP protocol and only when CURL is used. It has the same meaning as CURL's option with the same name. value is pointer to a long.</w:t>
      </w:r>
    </w:p>
    <w:p w14:paraId="0E80203B" w14:textId="6AD81AF8" w:rsidR="00F21D15" w:rsidRPr="002A605C" w:rsidRDefault="00F21D15" w:rsidP="00F21D15">
      <w:r>
        <w:t>"</w:t>
      </w:r>
      <w:hyperlink r:id="rId17" w:history="1">
        <w:r w:rsidRPr="0079752F">
          <w:rPr>
            <w:rStyle w:val="Hyperlink"/>
          </w:rPr>
          <w:t>CURLOPT_VERBOSE</w:t>
        </w:r>
      </w:hyperlink>
      <w:r>
        <w:t>"  - only available for HTTP protocol and only when CURL is used. It has the same meaning as CURL's option with the same name. value is pointer to a long.</w:t>
      </w:r>
    </w:p>
    <w:p w14:paraId="2BAB7130" w14:textId="18A0DC26" w:rsidR="00F21D15" w:rsidRDefault="00A147BB" w:rsidP="002A605C">
      <w:pPr>
        <w:rPr>
          <w:ins w:id="0" w:author="Andrei Porumb" w:date="2016-02-29T15:45:00Z"/>
          <w:rFonts w:ascii="Consolas" w:hAnsi="Consolas" w:cs="Consolas"/>
          <w:color w:val="000000"/>
          <w:sz w:val="19"/>
          <w:szCs w:val="19"/>
        </w:rPr>
      </w:pPr>
      <w:ins w:id="1" w:author="Andrei Porumb" w:date="2016-02-29T15:31:00Z">
        <w:r>
          <w:t>"</w:t>
        </w:r>
        <w:proofErr w:type="spellStart"/>
        <w:r>
          <w:t>message</w:t>
        </w:r>
      </w:ins>
      <w:ins w:id="2" w:author="Andrei Porumb" w:date="2016-02-29T15:44:00Z">
        <w:r>
          <w:t>Timeout</w:t>
        </w:r>
      </w:ins>
      <w:proofErr w:type="spellEnd"/>
      <w:ins w:id="3" w:author="Andrei Porumb" w:date="2016-02-29T15:31:00Z">
        <w:r>
          <w:t>" - maximum transmission time for an event from the moment when _</w:t>
        </w:r>
        <w:proofErr w:type="spellStart"/>
        <w:r>
          <w:t>SendAsync</w:t>
        </w:r>
        <w:proofErr w:type="spellEnd"/>
        <w:r>
          <w:t xml:space="preserve"> is called. value is a pointer </w:t>
        </w:r>
      </w:ins>
      <w:ins w:id="4" w:author="Andrei Porumb" w:date="2016-02-29T15:32:00Z">
        <w:r>
          <w:t xml:space="preserve">to a uint64_t that contains the number of </w:t>
        </w:r>
        <w:proofErr w:type="spellStart"/>
        <w:r>
          <w:t>miliseconds</w:t>
        </w:r>
        <w:proofErr w:type="spellEnd"/>
        <w:r>
          <w:t xml:space="preserve"> after which event</w:t>
        </w:r>
      </w:ins>
      <w:ins w:id="5" w:author="Andrei Porumb" w:date="2016-02-29T15:44:00Z">
        <w:r>
          <w:t>s timeout</w:t>
        </w:r>
      </w:ins>
      <w:ins w:id="6" w:author="Andrei Porumb" w:date="2016-02-29T15:33:00Z">
        <w:r>
          <w:t xml:space="preserve">. When the event </w:t>
        </w:r>
      </w:ins>
      <w:ins w:id="7" w:author="Andrei Porumb" w:date="2016-02-29T15:44:00Z">
        <w:r>
          <w:t>times out</w:t>
        </w:r>
      </w:ins>
      <w:ins w:id="8" w:author="Andrei Porumb" w:date="2016-02-29T15:33:00Z">
        <w:r>
          <w:t>, the message callback</w:t>
        </w:r>
      </w:ins>
      <w:ins w:id="9" w:author="Andrei Porumb" w:date="2016-02-29T15:34:00Z">
        <w:r>
          <w:t xml:space="preserve"> is invoked and </w:t>
        </w:r>
      </w:ins>
      <w:ins w:id="10" w:author="Andrei Porumb" w:date="2016-02-29T15:45:00Z">
        <w:r>
          <w:t xml:space="preserve">the code </w:t>
        </w:r>
        <w:r w:rsidRPr="00A147BB">
          <w:t>IOTHUB_CLIENT_CONFIRMATION_MESSAGE_TIMEOUT</w:t>
        </w:r>
        <w:r w:rsidR="008E6DAD">
          <w:t xml:space="preserve"> is passed as parameter </w:t>
        </w:r>
        <w:r w:rsidR="008E6DAD">
          <w:rPr>
            <w:rFonts w:ascii="Consolas" w:hAnsi="Consolas" w:cs="Consolas"/>
            <w:color w:val="2B91AF"/>
            <w:sz w:val="19"/>
            <w:szCs w:val="19"/>
            <w:highlight w:val="white"/>
          </w:rPr>
          <w:t>IOTHUB_CLIENT_CONFIRMATION_RESULT</w:t>
        </w:r>
        <w:r w:rsidR="008E6DAD"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result</w:t>
        </w:r>
      </w:ins>
    </w:p>
    <w:p w14:paraId="6E2A66C8" w14:textId="372F20C5" w:rsidR="008E6DAD" w:rsidRDefault="008E6DAD" w:rsidP="002A605C">
      <w:pPr>
        <w:rPr>
          <w:ins w:id="11" w:author="Andrei Porumb" w:date="2016-02-29T18:31:00Z"/>
        </w:rPr>
      </w:pPr>
      <w:ins w:id="12" w:author="Andrei Porumb" w:date="2016-02-29T15:45:00Z">
        <w:r w:rsidRPr="008E6DAD">
          <w:rPr>
            <w:rPrChange w:id="13" w:author="Andrei Porumb" w:date="2016-02-29T15:45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By default</w:t>
        </w:r>
        <w:r>
          <w:t xml:space="preserve"> messages never expire. </w:t>
        </w:r>
      </w:ins>
      <w:ins w:id="14" w:author="Andrei Porumb" w:date="2016-02-29T18:31:00Z">
        <w:r w:rsidR="002527F8">
          <w:t xml:space="preserve">The meaning of the </w:t>
        </w:r>
        <w:proofErr w:type="spellStart"/>
        <w:r w:rsidR="002527F8">
          <w:t>messageTimeout</w:t>
        </w:r>
        <w:proofErr w:type="spellEnd"/>
        <w:r w:rsidR="002527F8">
          <w:t xml:space="preserve"> value is the following:</w:t>
        </w:r>
      </w:ins>
    </w:p>
    <w:p w14:paraId="2608F9DD" w14:textId="111C800D" w:rsidR="002527F8" w:rsidRDefault="002527F8" w:rsidP="002A605C">
      <w:pPr>
        <w:rPr>
          <w:ins w:id="15" w:author="Andrei Porumb" w:date="2016-02-29T18:32:00Z"/>
        </w:rPr>
      </w:pPr>
      <w:ins w:id="16" w:author="Andrei Porumb" w:date="2016-02-29T18:32:00Z">
        <w:r>
          <w:t>0 = disable message timeout for all messages send by _</w:t>
        </w:r>
        <w:proofErr w:type="spellStart"/>
        <w:r>
          <w:t>SendAsync</w:t>
        </w:r>
        <w:proofErr w:type="spellEnd"/>
        <w:r>
          <w:t xml:space="preserve"> from now on</w:t>
        </w:r>
      </w:ins>
    </w:p>
    <w:p w14:paraId="0D6922E8" w14:textId="188170C5" w:rsidR="002527F8" w:rsidRPr="002A605C" w:rsidRDefault="002527F8" w:rsidP="002A605C">
      <w:ins w:id="17" w:author="Andrei Porumb" w:date="2016-02-29T18:32:00Z">
        <w:r>
          <w:t>Any other number - consider that number as the timeout.</w:t>
        </w:r>
      </w:ins>
      <w:bookmarkStart w:id="18" w:name="_GoBack"/>
      <w:bookmarkEnd w:id="18"/>
    </w:p>
    <w:p w14:paraId="0055DDEF" w14:textId="2B4512E1" w:rsidR="008B6E4B" w:rsidRDefault="008B6E4B" w:rsidP="00CE1505">
      <w:pPr>
        <w:pStyle w:val="Heading2"/>
        <w:rPr>
          <w:color w:val="2B91AF"/>
        </w:rPr>
      </w:pPr>
      <w:proofErr w:type="spellStart"/>
      <w:r>
        <w:rPr>
          <w:color w:val="2B91AF"/>
        </w:rPr>
        <w:t>IotHubClient_LL</w:t>
      </w:r>
      <w:proofErr w:type="spellEnd"/>
      <w:r>
        <w:rPr>
          <w:color w:val="2B91AF"/>
        </w:rPr>
        <w:t>_... APIs</w:t>
      </w:r>
    </w:p>
    <w:p w14:paraId="652A8534" w14:textId="5BAFF9E1" w:rsidR="008B6E4B" w:rsidRPr="00935F89" w:rsidRDefault="00BB39E7" w:rsidP="00935F89">
      <w:proofErr w:type="spellStart"/>
      <w:r>
        <w:t>IoTHubClient</w:t>
      </w:r>
      <w:proofErr w:type="spellEnd"/>
      <w:r>
        <w:t xml:space="preserve"> API surface also contains a separate set of APIs that allow the user to interact with the lower layer portion of the </w:t>
      </w:r>
      <w:proofErr w:type="spellStart"/>
      <w:r>
        <w:t>IoTHubClient</w:t>
      </w:r>
      <w:proofErr w:type="spellEnd"/>
      <w:r>
        <w:t xml:space="preserve">. These APIs contain _LL_ in their name, but retain the same functionality like the </w:t>
      </w:r>
      <w:proofErr w:type="spellStart"/>
      <w:r>
        <w:t>IoTHubClient</w:t>
      </w:r>
      <w:proofErr w:type="spellEnd"/>
      <w:r>
        <w:t xml:space="preserve">_... APIs, with one difference. If the _LL_ APIs are used the user is responsible for scheduling when the actual work done by the </w:t>
      </w:r>
      <w:proofErr w:type="spellStart"/>
      <w:r>
        <w:t>IoTHubClient</w:t>
      </w:r>
      <w:proofErr w:type="spellEnd"/>
      <w:r>
        <w:t xml:space="preserve"> happens (when the data is sent/received on/from the wire). This is useful for constrained devices where spinning a separate thread is often not desired.</w:t>
      </w:r>
    </w:p>
    <w:p w14:paraId="187766C8" w14:textId="77777777" w:rsidR="00CE1505" w:rsidRDefault="00CE1505" w:rsidP="00CE1505">
      <w:pPr>
        <w:pStyle w:val="Heading2"/>
      </w:pPr>
      <w:r>
        <w:rPr>
          <w:color w:val="2B91AF"/>
        </w:rPr>
        <w:t>IOTHUB_CLIENT_RESULT</w:t>
      </w:r>
      <w:r>
        <w:t> </w:t>
      </w:r>
      <w:r w:rsidRPr="008A7396">
        <w:t xml:space="preserve">void </w:t>
      </w:r>
      <w:proofErr w:type="spellStart"/>
      <w:r w:rsidRPr="008A7396">
        <w:t>IoTHubClient_</w:t>
      </w:r>
      <w:r>
        <w:t>LL_</w:t>
      </w:r>
      <w:proofErr w:type="gramStart"/>
      <w:r w:rsidRPr="008A7396">
        <w:t>DoWork</w:t>
      </w:r>
      <w:proofErr w:type="spellEnd"/>
      <w:r w:rsidRPr="008A7396">
        <w:t>(</w:t>
      </w:r>
      <w:proofErr w:type="gramEnd"/>
      <w:r w:rsidRPr="008A7396">
        <w:t xml:space="preserve">IOTHUB_CLIENT_HANDLE </w:t>
      </w:r>
      <w:proofErr w:type="spellStart"/>
      <w:r w:rsidRPr="008A7396">
        <w:t>iotHubClientHandle</w:t>
      </w:r>
      <w:proofErr w:type="spellEnd"/>
      <w:r w:rsidRPr="008A7396">
        <w:t>);</w:t>
      </w:r>
    </w:p>
    <w:p w14:paraId="37AEBD6E" w14:textId="77777777" w:rsidR="00CE1505" w:rsidRPr="006165E5" w:rsidRDefault="00CE1505" w:rsidP="00CE1505"/>
    <w:p w14:paraId="45A5F655" w14:textId="77777777" w:rsidR="00CE1505" w:rsidRDefault="00CE1505" w:rsidP="00CE1505">
      <w:r>
        <w:lastRenderedPageBreak/>
        <w:t xml:space="preserve">This function is user called when work (sending/receiving) can be done by the </w:t>
      </w:r>
      <w:proofErr w:type="spellStart"/>
      <w:r>
        <w:t>IoTHubClient</w:t>
      </w:r>
      <w:proofErr w:type="spellEnd"/>
      <w:r w:rsidRPr="004E68CF">
        <w:rPr>
          <w:b/>
        </w:rPr>
        <w:t>.</w:t>
      </w:r>
      <w:r>
        <w:rPr>
          <w:b/>
        </w:rPr>
        <w:t xml:space="preserve"> </w:t>
      </w:r>
      <w:r>
        <w:t xml:space="preserve">All </w:t>
      </w:r>
      <w:proofErr w:type="spellStart"/>
      <w:r>
        <w:t>IoTHubClient</w:t>
      </w:r>
      <w:proofErr w:type="spellEnd"/>
      <w:r>
        <w:t xml:space="preserve"> interactions (in regards to network </w:t>
      </w:r>
      <w:proofErr w:type="spellStart"/>
      <w:r>
        <w:t>trafic</w:t>
      </w:r>
      <w:proofErr w:type="spellEnd"/>
      <w:r>
        <w:t xml:space="preserve"> and/or user level callbacks) are the effect of calling this function and they take place synchronously inside _</w:t>
      </w:r>
      <w:proofErr w:type="spellStart"/>
      <w:r>
        <w:t>DoWork</w:t>
      </w:r>
      <w:proofErr w:type="spellEnd"/>
      <w:r>
        <w:t>.</w:t>
      </w:r>
    </w:p>
    <w:p w14:paraId="0AE7FEC3" w14:textId="77777777" w:rsidR="00CE1505" w:rsidRDefault="00CE1505" w:rsidP="00CE1505">
      <w:r w:rsidRPr="068C02ED">
        <w:t>Arguments</w:t>
      </w:r>
      <w:r>
        <w:t>: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CE1505" w14:paraId="517EBE5D" w14:textId="77777777" w:rsidTr="0008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1253731" w14:textId="77777777" w:rsidR="00CE1505" w:rsidRDefault="00CE1505" w:rsidP="00082A9B">
            <w:r>
              <w:t>Name</w:t>
            </w:r>
          </w:p>
        </w:tc>
        <w:tc>
          <w:tcPr>
            <w:tcW w:w="5940" w:type="dxa"/>
          </w:tcPr>
          <w:p w14:paraId="0BC2F6B2" w14:textId="77777777" w:rsidR="00CE1505" w:rsidRDefault="00CE1505" w:rsidP="00082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1505" w14:paraId="02FDF111" w14:textId="77777777" w:rsidTr="0008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659E7DE" w14:textId="4AFACF87" w:rsidR="00CE1505" w:rsidRDefault="00A44C5C" w:rsidP="00082A9B">
            <w:proofErr w:type="spellStart"/>
            <w:r>
              <w:t>I</w:t>
            </w:r>
            <w:r w:rsidR="00CE1505">
              <w:t>otHubClientHandle</w:t>
            </w:r>
            <w:proofErr w:type="spellEnd"/>
          </w:p>
        </w:tc>
        <w:tc>
          <w:tcPr>
            <w:tcW w:w="5940" w:type="dxa"/>
          </w:tcPr>
          <w:p w14:paraId="4220E4FF" w14:textId="77777777" w:rsidR="00CE1505" w:rsidRDefault="00CE1505" w:rsidP="0008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12B3128F" w14:textId="160CD6C5" w:rsidR="000E08A5" w:rsidRDefault="00BF2DF0" w:rsidP="00A147BB">
      <w:pPr>
        <w:pStyle w:val="Heading1"/>
      </w:pPr>
      <w:r>
        <w:rPr>
          <w:rStyle w:val="Heading1Char"/>
        </w:rPr>
        <w:lastRenderedPageBreak/>
        <w:t xml:space="preserve">Example of using </w:t>
      </w:r>
      <w:proofErr w:type="spellStart"/>
      <w:r>
        <w:rPr>
          <w:rStyle w:val="Heading1Char"/>
        </w:rPr>
        <w:t>DoWork</w:t>
      </w:r>
      <w:proofErr w:type="spellEnd"/>
      <w:r>
        <w:rPr>
          <w:rStyle w:val="Heading1Char"/>
        </w:rPr>
        <w:t>:</w:t>
      </w:r>
      <w:r w:rsidR="00BB39E7" w:rsidRPr="004D712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6CD053" wp14:editId="6480C097">
                <wp:simplePos x="0" y="0"/>
                <wp:positionH relativeFrom="margin">
                  <wp:posOffset>0</wp:posOffset>
                </wp:positionH>
                <wp:positionV relativeFrom="paragraph">
                  <wp:posOffset>301625</wp:posOffset>
                </wp:positionV>
                <wp:extent cx="7048500" cy="7899400"/>
                <wp:effectExtent l="0" t="0" r="19050" b="2540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F3B0C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15691B1F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7C422CFB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1C48648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iothub_client.h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3B603D9E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iothub_message.h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7628987B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threadapi.h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0E6EAED5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crt_abstractions.h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4735D681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iothubtransportamqp.h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7772E462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DB0756C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595606A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#define MAX_NUMBER_OF_MESSAGES 5</w:t>
                            </w:r>
                          </w:p>
                          <w:p w14:paraId="0EA0947C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16D0195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 const unsigned int SLEEP_IN_MILLISECONDS = 500;</w:t>
                            </w:r>
                          </w:p>
                          <w:p w14:paraId="0DE2953D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 const int MESSAGE_BASE_TRACKING_ID = 42;</w:t>
                            </w:r>
                          </w:p>
                          <w:p w14:paraId="4883EC0C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08036C9E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66A9E3A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344CCB8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typedef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struct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EVENT_INSTANCE_TAG</w:t>
                            </w:r>
                          </w:p>
                          <w:p w14:paraId="416E8AC8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48CEEFA0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IOTHUB_MESSAGE_HANDLE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45CBA637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messageTrackingId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  /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/ For tracking the messages within the user callback.</w:t>
                            </w:r>
                          </w:p>
                          <w:p w14:paraId="30B464B2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 EVENT_INSTANCE;</w:t>
                            </w:r>
                          </w:p>
                          <w:p w14:paraId="1387DCE7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E325465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void 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MessageConfirmationCallback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IOTHUB_CLIENT_CONFIRMATION_RESULT result, void*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userContextCallback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4BDC95A9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68664E9B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EVENT_INSTANCE*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(EVENT_INSTANCE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userContextCallback</w:t>
                            </w:r>
                            <w:proofErr w:type="spellEnd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37E284D3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(void)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("Confirmation[%d] received for message tracking id = %d with result = %d\r\n",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messageTrackingId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result);</w:t>
                            </w:r>
                          </w:p>
                          <w:p w14:paraId="080E5771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/* Some device specific action code goes here... */</w:t>
                            </w:r>
                          </w:p>
                          <w:p w14:paraId="293D33CA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++;</w:t>
                            </w:r>
                          </w:p>
                          <w:p w14:paraId="2BF88687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784DC115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9F52CE0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 main(void)</w:t>
                            </w:r>
                          </w:p>
                          <w:p w14:paraId="2DC77D18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5916D4E3" w14:textId="33165308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char*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connectionString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[device connection string]</w:t>
                            </w: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";</w:t>
                            </w:r>
                          </w:p>
                          <w:p w14:paraId="5BF1FA21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IOTHUB_CLIENT_HANDLE iotHubClientHandle;</w:t>
                            </w:r>
                          </w:p>
                          <w:p w14:paraId="6D15B2E1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47C5B58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EVENT_INSTANCE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[MAX_NUMBER_OF_MESSAGES];</w:t>
                            </w:r>
                          </w:p>
                          <w:p w14:paraId="61C937AD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F69D9A9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size_t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1024;</w:t>
                            </w:r>
                          </w:p>
                          <w:p w14:paraId="1AD0253A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char*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malloc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3E30ED39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0;</w:t>
                            </w:r>
                          </w:p>
                          <w:p w14:paraId="760984A9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633493E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"Starting the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client sample to Send Event Asynchronously...\r\n");</w:t>
                            </w:r>
                          </w:p>
                          <w:p w14:paraId="588DC77C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22AB278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B0D77F1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if ((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CreateFromConnectionString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connectionString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AMQP_Protocol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)) == NULL)</w:t>
                            </w:r>
                          </w:p>
                          <w:p w14:paraId="5EBF23ED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{</w:t>
                            </w:r>
                          </w:p>
                          <w:p w14:paraId="65D230F5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"ERROR: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is NULL!\r\n");</w:t>
                            </w:r>
                          </w:p>
                          <w:p w14:paraId="4BAD1C7E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14:paraId="4B2AE06B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else</w:t>
                            </w:r>
                          </w:p>
                          <w:p w14:paraId="46F0501F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{</w:t>
                            </w:r>
                          </w:p>
                          <w:p w14:paraId="0C3E9AA5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IOTHUB_CLIENT_RESULT 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sendResult,getResult</w:t>
                            </w:r>
                            <w:proofErr w:type="spellEnd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58BF5633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IOTHUB_CLIENT_STATUS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3F5ACD73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for 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&lt; MAX_NUMBER_OF_MESSAGES;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++)</w:t>
                            </w:r>
                          </w:p>
                          <w:p w14:paraId="19889656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27FC27C0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sprintf_s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((char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"Message_%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d_From_IoTHubClient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0F8DC7AC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if ((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IoTHubMessage_CreateFromString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)) == NULL)</w:t>
                            </w:r>
                          </w:p>
                          <w:p w14:paraId="4D31B992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07A8F6B3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"ERROR: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IoTHubMessageHandle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is NULL!\r\n");</w:t>
                            </w:r>
                          </w:p>
                          <w:p w14:paraId="780CF0A3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2378A596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else</w:t>
                            </w:r>
                          </w:p>
                          <w:p w14:paraId="66753572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39903AF8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messageTrackingId</w:t>
                            </w:r>
                            <w:proofErr w:type="spellEnd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MESSAGE_BASE_TRACKING_ID +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6D330CCA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if ((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SendEventAsync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MessageConfirmationCallback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])) != IOTHUB_CLIENT_OK)</w:t>
                            </w:r>
                          </w:p>
                          <w:p w14:paraId="5A7E9346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44E4C1DE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"ERROR: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IoTHubClient_LL_SendEventAsync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..........FAILED! Status is: %d\r\n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",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sendResult</w:t>
                            </w:r>
                            <w:proofErr w:type="spellEnd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16EE2889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4995BCCD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else</w:t>
                            </w:r>
                          </w:p>
                          <w:p w14:paraId="1078E4AF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08E9C9BF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IoTHubClient_LL_SendEventAsync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accepted data for transmission to IoT Hub.\r\n");</w:t>
                            </w:r>
                          </w:p>
                          <w:p w14:paraId="0BED5265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2A7EB466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59DB8060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if (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= IOTHUB_CLIENT_OK)</w:t>
                            </w:r>
                          </w:p>
                          <w:p w14:paraId="54D8BC1D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19B58B31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IoTHubClient_LL_GetSendStatus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failed! status is: %d",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64A9846E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564A618D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else</w:t>
                            </w:r>
                          </w:p>
                          <w:p w14:paraId="7E8D4625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0CC8F72D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) returns %d\r\n",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14BF2509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03FC79C7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07D880EB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7D65EA3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while 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&lt; MAX_NUMBER_OF_MESSAGES)</w:t>
                            </w:r>
                          </w:p>
                          <w:p w14:paraId="15F94D96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18223A14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IoTHubClient_LL_DoWork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741AC8C9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4295B7B6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= IOTHUB_CLIENT_OK)</w:t>
                            </w:r>
                          </w:p>
                          <w:p w14:paraId="04B5A227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471A6E43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IoTHubClient_LL_GetSendStatus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failed! status is: %d",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5C04CDBD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3F55BDDA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else</w:t>
                            </w:r>
                          </w:p>
                          <w:p w14:paraId="57612724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45276CD7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) returns %d\r\n",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14874901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25085720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ThreadAPI_Sleep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(SLEEP_IN_MILLISECONDS);</w:t>
                            </w:r>
                          </w:p>
                          <w:p w14:paraId="4C031D19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E8023F2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14:paraId="04EFC8EB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DFB9637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IoTHubClient_LL_Destroy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37BEBAAF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return 0;</w:t>
                            </w:r>
                          </w:p>
                          <w:p w14:paraId="2B0CAB69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0C467035" w14:textId="4967F523" w:rsidR="00A147BB" w:rsidRPr="009727BE" w:rsidRDefault="00A147BB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054B569B" w14:textId="77777777" w:rsidR="00A147BB" w:rsidRPr="00DE4E6A" w:rsidRDefault="00A147BB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D053" id="Text Box 3" o:spid="_x0000_s1028" type="#_x0000_t202" style="position:absolute;margin-left:0;margin-top:23.75pt;width:555pt;height:6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">
                <v:textbox>
                  <w:txbxContent>
                    <w:p w14:paraId="395F3B0C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&lt;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stdio.h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&gt;</w:t>
                      </w:r>
                    </w:p>
                    <w:p w14:paraId="15691B1F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&lt;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stdlib.h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&gt;</w:t>
                      </w:r>
                    </w:p>
                    <w:p w14:paraId="7C422CFB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1C48648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iothub_client.h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3B603D9E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iothub_message.h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7628987B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threadapi.h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0E6EAED5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crt_abstractions.h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4735D681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iothubtransportamqp.h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7772E462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DB0756C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595606A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#define MAX_NUMBER_OF_MESSAGES 5</w:t>
                      </w:r>
                    </w:p>
                    <w:p w14:paraId="0EA0947C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16D0195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 const unsigned int SLEEP_IN_MILLISECONDS = 500;</w:t>
                      </w:r>
                    </w:p>
                    <w:p w14:paraId="0DE2953D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 const int MESSAGE_BASE_TRACKING_ID = 42;</w:t>
                      </w:r>
                    </w:p>
                    <w:p w14:paraId="4883EC0C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08036C9E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66A9E3A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344CCB8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typedef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struct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EVENT_INSTANCE_TAG</w:t>
                      </w:r>
                    </w:p>
                    <w:p w14:paraId="416E8AC8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48CEEFA0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IOTHUB_MESSAGE_HANDLE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45CBA637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messageTrackingId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  /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/ For tracking the messages within the user callback.</w:t>
                      </w:r>
                    </w:p>
                    <w:p w14:paraId="30B464B2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 EVENT_INSTANCE;</w:t>
                      </w:r>
                    </w:p>
                    <w:p w14:paraId="1387DCE7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E325465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void 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MessageConfirmationCallback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IOTHUB_CLIENT_CONFIRMATION_RESULT result, void*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userContextCallback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</w:t>
                      </w:r>
                    </w:p>
                    <w:p w14:paraId="4BDC95A9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68664E9B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EVENT_INSTANCE*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(EVENT_INSTANCE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*)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userContextCallback</w:t>
                      </w:r>
                      <w:proofErr w:type="spellEnd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37E284D3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(void)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("Confirmation[%d] received for message tracking id = %d with result = %d\r\n",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-&gt;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messageTrackingId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result);</w:t>
                      </w:r>
                    </w:p>
                    <w:p w14:paraId="080E5771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/* Some device specific action code goes here... */</w:t>
                      </w:r>
                    </w:p>
                    <w:p w14:paraId="293D33CA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++;</w:t>
                      </w:r>
                    </w:p>
                    <w:p w14:paraId="2BF88687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</w:t>
                      </w:r>
                    </w:p>
                    <w:p w14:paraId="784DC115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9F52CE0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 main(void)</w:t>
                      </w:r>
                    </w:p>
                    <w:p w14:paraId="2DC77D18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5916D4E3" w14:textId="33165308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char*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connectionString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"</w:t>
                      </w:r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[device connection string]</w:t>
                      </w: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";</w:t>
                      </w:r>
                    </w:p>
                    <w:p w14:paraId="5BF1FA21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IOTHUB_CLIENT_HANDLE iotHubClientHandle;</w:t>
                      </w:r>
                    </w:p>
                    <w:p w14:paraId="6D15B2E1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47C5B58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EVENT_INSTANCE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[MAX_NUMBER_OF_MESSAGES];</w:t>
                      </w:r>
                    </w:p>
                    <w:p w14:paraId="61C937AD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F69D9A9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size_t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1024;</w:t>
                      </w:r>
                    </w:p>
                    <w:p w14:paraId="1AD0253A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char*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malloc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3E30ED39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0;</w:t>
                      </w:r>
                    </w:p>
                    <w:p w14:paraId="760984A9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633493E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"Starting the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client sample to Send Event Asynchronously...\r\n");</w:t>
                      </w:r>
                    </w:p>
                    <w:p w14:paraId="588DC77C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22AB278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B0D77F1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if ((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CreateFromConnectionString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connectionString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AMQP_Protocol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)) == NULL)</w:t>
                      </w:r>
                    </w:p>
                    <w:p w14:paraId="5EBF23ED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{</w:t>
                      </w:r>
                    </w:p>
                    <w:p w14:paraId="65D230F5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"ERROR: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is NULL!\r\n");</w:t>
                      </w:r>
                    </w:p>
                    <w:p w14:paraId="4BAD1C7E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}</w:t>
                      </w:r>
                    </w:p>
                    <w:p w14:paraId="4B2AE06B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else</w:t>
                      </w:r>
                    </w:p>
                    <w:p w14:paraId="46F0501F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{</w:t>
                      </w:r>
                    </w:p>
                    <w:p w14:paraId="0C3E9AA5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IOTHUB_CLIENT_RESULT 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sendResult,getResult</w:t>
                      </w:r>
                      <w:proofErr w:type="spellEnd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58BF5633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IOTHUB_CLIENT_STATUS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3F5ACD73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for 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0;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&lt; MAX_NUMBER_OF_MESSAGES;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++)</w:t>
                      </w:r>
                    </w:p>
                    <w:p w14:paraId="19889656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{</w:t>
                      </w:r>
                    </w:p>
                    <w:p w14:paraId="27FC27C0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sprintf_s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((char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*)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"Message_%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d_From_IoTHubClient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0F8DC7AC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if ((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].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IoTHubMessage_CreateFromString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)) == NULL)</w:t>
                      </w:r>
                    </w:p>
                    <w:p w14:paraId="4D31B992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07A8F6B3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"ERROR: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IoTHubMessageHandle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is NULL!\r\n");</w:t>
                      </w:r>
                    </w:p>
                    <w:p w14:paraId="780CF0A3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2378A596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else</w:t>
                      </w:r>
                    </w:p>
                    <w:p w14:paraId="66753572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39903AF8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].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messageTrackingId</w:t>
                      </w:r>
                      <w:proofErr w:type="spellEnd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MESSAGE_BASE_TRACKING_ID +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6D330CCA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if ((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SendEventAsync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].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MessageConfirmationCallback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&amp;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])) != IOTHUB_CLIENT_OK)</w:t>
                      </w:r>
                    </w:p>
                    <w:p w14:paraId="5A7E9346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44E4C1DE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"ERROR: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IoTHubClient_LL_SendEventAsync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..........FAILED! Status is: %d\r\n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",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sendResult</w:t>
                      </w:r>
                      <w:proofErr w:type="spellEnd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16EE2889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4995BCCD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else</w:t>
                      </w:r>
                    </w:p>
                    <w:p w14:paraId="1078E4AF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08E9C9BF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IoTHubClient_LL_SendEventAsync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accepted data for transmission to IoT Hub.\r\n");</w:t>
                      </w:r>
                    </w:p>
                    <w:p w14:paraId="0BED5265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2A7EB466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&amp;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59DB8060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if (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!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= IOTHUB_CLIENT_OK)</w:t>
                      </w:r>
                    </w:p>
                    <w:p w14:paraId="54D8BC1D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19B58B31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IoTHubClient_LL_GetSendStatus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failed! status is: %d",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64A9846E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564A618D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else</w:t>
                      </w:r>
                    </w:p>
                    <w:p w14:paraId="7E8D4625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0CC8F72D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) returns %d\r\n",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14BF2509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03FC79C7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07D880EB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}</w:t>
                      </w:r>
                    </w:p>
                    <w:p w14:paraId="17D65EA3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while 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&lt; MAX_NUMBER_OF_MESSAGES)</w:t>
                      </w:r>
                    </w:p>
                    <w:p w14:paraId="15F94D96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{</w:t>
                      </w:r>
                    </w:p>
                    <w:p w14:paraId="18223A14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IoTHubClient_LL_DoWork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741AC8C9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&amp;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4295B7B6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if (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!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= IOTHUB_CLIENT_OK)</w:t>
                      </w:r>
                    </w:p>
                    <w:p w14:paraId="04B5A227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471A6E43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IoTHubClient_LL_GetSendStatus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failed! status is: %d",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5C04CDBD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3F55BDDA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else</w:t>
                      </w:r>
                    </w:p>
                    <w:p w14:paraId="57612724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45276CD7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) returns %d\r\n",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14874901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25085720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ThreadAPI_Sleep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(SLEEP_IN_MILLISECONDS);</w:t>
                      </w:r>
                    </w:p>
                    <w:p w14:paraId="4C031D19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}</w:t>
                      </w:r>
                    </w:p>
                    <w:p w14:paraId="2E8023F2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}</w:t>
                      </w:r>
                    </w:p>
                    <w:p w14:paraId="04EFC8EB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DFB9637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IoTHubClient_LL_Destroy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37BEBAAF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return 0;</w:t>
                      </w:r>
                    </w:p>
                    <w:p w14:paraId="2B0CAB69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</w:t>
                      </w:r>
                    </w:p>
                    <w:p w14:paraId="0C467035" w14:textId="4967F523" w:rsidR="00A147BB" w:rsidRPr="009727BE" w:rsidRDefault="00A147BB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054B569B" w14:textId="77777777" w:rsidR="00A147BB" w:rsidRPr="00DE4E6A" w:rsidRDefault="00A147BB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88EF50D" w14:textId="5219336A" w:rsidR="000E08A5" w:rsidRDefault="00002F4D" w:rsidP="000E08A5">
      <w:pPr>
        <w:pStyle w:val="Heading1"/>
        <w:spacing w:line="360" w:lineRule="auto"/>
      </w:pPr>
      <w:r>
        <w:rPr>
          <w:noProof/>
        </w:rPr>
        <w:lastRenderedPageBreak/>
        <w:t xml:space="preserve">IoTHub </w:t>
      </w:r>
      <w:r w:rsidR="002C5279">
        <w:rPr>
          <w:noProof/>
        </w:rPr>
        <w:t xml:space="preserve">message </w:t>
      </w:r>
      <w:r w:rsidR="000E08A5">
        <w:t>APIs</w:t>
      </w:r>
    </w:p>
    <w:p w14:paraId="27E358D0" w14:textId="7534B331" w:rsidR="001D7426" w:rsidRPr="001D7426" w:rsidRDefault="009F076A" w:rsidP="001D7426">
      <w:pPr>
        <w:pStyle w:val="Heading2"/>
        <w:rPr>
          <w:rFonts w:eastAsia="Times New Roman"/>
        </w:rPr>
      </w:pPr>
      <w:r w:rsidRPr="009F076A">
        <w:rPr>
          <w:rFonts w:eastAsia="Times New Roman"/>
          <w:color w:val="2B91AF"/>
        </w:rPr>
        <w:t xml:space="preserve">IOTHUB_MESSAGE_HANDLE </w:t>
      </w:r>
      <w:proofErr w:type="spellStart"/>
      <w:r w:rsidRPr="009F076A">
        <w:rPr>
          <w:rFonts w:eastAsia="Times New Roman"/>
          <w:color w:val="2B91AF"/>
        </w:rPr>
        <w:t>IoTHubMessage_</w:t>
      </w:r>
      <w:proofErr w:type="gramStart"/>
      <w:r w:rsidRPr="009F076A">
        <w:rPr>
          <w:rFonts w:eastAsia="Times New Roman"/>
          <w:color w:val="2B91AF"/>
        </w:rPr>
        <w:t>CreateFromByteArray</w:t>
      </w:r>
      <w:proofErr w:type="spellEnd"/>
      <w:r w:rsidRPr="009F076A">
        <w:rPr>
          <w:rFonts w:eastAsia="Times New Roman"/>
          <w:color w:val="2B91AF"/>
        </w:rPr>
        <w:t>(</w:t>
      </w:r>
      <w:proofErr w:type="spellStart"/>
      <w:proofErr w:type="gramEnd"/>
      <w:r w:rsidRPr="009F076A">
        <w:rPr>
          <w:rFonts w:eastAsia="Times New Roman"/>
          <w:color w:val="2B91AF"/>
        </w:rPr>
        <w:t>const</w:t>
      </w:r>
      <w:proofErr w:type="spellEnd"/>
      <w:r w:rsidRPr="009F076A">
        <w:rPr>
          <w:rFonts w:eastAsia="Times New Roman"/>
          <w:color w:val="2B91AF"/>
        </w:rPr>
        <w:t xml:space="preserve"> unsigned char* </w:t>
      </w:r>
      <w:proofErr w:type="spellStart"/>
      <w:r w:rsidRPr="009F076A">
        <w:rPr>
          <w:rFonts w:eastAsia="Times New Roman"/>
          <w:color w:val="2B91AF"/>
        </w:rPr>
        <w:t>byteArray</w:t>
      </w:r>
      <w:proofErr w:type="spellEnd"/>
      <w:r w:rsidRPr="009F076A">
        <w:rPr>
          <w:rFonts w:eastAsia="Times New Roman"/>
          <w:color w:val="2B91AF"/>
        </w:rPr>
        <w:t xml:space="preserve">, </w:t>
      </w:r>
      <w:proofErr w:type="spellStart"/>
      <w:r w:rsidRPr="009F076A">
        <w:rPr>
          <w:rFonts w:eastAsia="Times New Roman"/>
          <w:color w:val="2B91AF"/>
        </w:rPr>
        <w:t>size_t</w:t>
      </w:r>
      <w:proofErr w:type="spellEnd"/>
      <w:r w:rsidRPr="009F076A">
        <w:rPr>
          <w:rFonts w:eastAsia="Times New Roman"/>
          <w:color w:val="2B91AF"/>
        </w:rPr>
        <w:t xml:space="preserve"> size)</w:t>
      </w:r>
      <w:r w:rsidRPr="009F076A" w:rsidDel="009F076A">
        <w:rPr>
          <w:rFonts w:eastAsia="Times New Roman"/>
          <w:color w:val="2B91AF"/>
        </w:rPr>
        <w:t xml:space="preserve"> </w:t>
      </w:r>
      <w:r w:rsidR="001D7426" w:rsidRPr="001D7426">
        <w:rPr>
          <w:rFonts w:eastAsia="Times New Roman"/>
        </w:rPr>
        <w:t>;</w:t>
      </w:r>
    </w:p>
    <w:p w14:paraId="05DA6197" w14:textId="01CB5EEF" w:rsidR="00540BB6" w:rsidRDefault="00540BB6" w:rsidP="00540BB6">
      <w:r>
        <w:t>Creates a</w:t>
      </w:r>
      <w:r w:rsidR="00466AC2">
        <w:t>n</w:t>
      </w:r>
      <w:r>
        <w:t xml:space="preserve"> </w:t>
      </w:r>
      <w:r w:rsidR="00170891">
        <w:t>IoT Hub</w:t>
      </w:r>
      <w:r>
        <w:t xml:space="preserve"> </w:t>
      </w:r>
      <w:r w:rsidR="00466AC2">
        <w:t xml:space="preserve">message to be used for operations between the device and </w:t>
      </w:r>
      <w:r w:rsidR="00170891">
        <w:t>IoT Hub</w:t>
      </w:r>
      <w:r>
        <w:t>.</w:t>
      </w:r>
      <w:r w:rsidR="009F076A">
        <w:t xml:space="preserve">  The data pointed to by </w:t>
      </w:r>
      <w:proofErr w:type="spellStart"/>
      <w:r w:rsidR="009F076A">
        <w:t>byteArray</w:t>
      </w:r>
      <w:proofErr w:type="spellEnd"/>
      <w:r w:rsidR="009F076A">
        <w:t xml:space="preserve"> may contain unprintable data and is not zero terminated.</w:t>
      </w:r>
    </w:p>
    <w:p w14:paraId="25DE8F9C" w14:textId="77777777" w:rsidR="00540BB6" w:rsidRDefault="00540BB6" w:rsidP="00540BB6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540BB6" w14:paraId="6E444598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381E86" w14:textId="77777777" w:rsidR="00540BB6" w:rsidRDefault="00540BB6" w:rsidP="007167CA">
            <w:r>
              <w:t>Name</w:t>
            </w:r>
          </w:p>
        </w:tc>
        <w:tc>
          <w:tcPr>
            <w:tcW w:w="5940" w:type="dxa"/>
          </w:tcPr>
          <w:p w14:paraId="11F7E621" w14:textId="77777777" w:rsidR="00540BB6" w:rsidRDefault="00540BB6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40BB6" w14:paraId="62F005FE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2ECE9B" w14:textId="72059B50" w:rsidR="00540BB6" w:rsidRDefault="009F076A" w:rsidP="007167CA">
            <w:proofErr w:type="spellStart"/>
            <w:r>
              <w:t>byteArray</w:t>
            </w:r>
            <w:proofErr w:type="spellEnd"/>
          </w:p>
        </w:tc>
        <w:tc>
          <w:tcPr>
            <w:tcW w:w="5940" w:type="dxa"/>
          </w:tcPr>
          <w:p w14:paraId="3AB8E9D9" w14:textId="24063B53" w:rsidR="00540BB6" w:rsidRDefault="009F076A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pointer to data for the message.</w:t>
            </w:r>
          </w:p>
        </w:tc>
      </w:tr>
      <w:tr w:rsidR="009F076A" w14:paraId="677A7237" w14:textId="77777777" w:rsidTr="0071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6366A0" w14:textId="3C8BD663" w:rsidR="009F076A" w:rsidRDefault="009F076A" w:rsidP="007167CA">
            <w:r>
              <w:t>size</w:t>
            </w:r>
          </w:p>
        </w:tc>
        <w:tc>
          <w:tcPr>
            <w:tcW w:w="5940" w:type="dxa"/>
          </w:tcPr>
          <w:p w14:paraId="6564CF88" w14:textId="090D0E87" w:rsidR="009F076A" w:rsidRDefault="009F076A" w:rsidP="0071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number of unsigned chars pointed to by </w:t>
            </w:r>
            <w:proofErr w:type="spellStart"/>
            <w:r>
              <w:t>byteArray</w:t>
            </w:r>
            <w:proofErr w:type="spellEnd"/>
            <w:r>
              <w:t xml:space="preserve">.  If size is </w:t>
            </w:r>
            <w:proofErr w:type="gramStart"/>
            <w:r>
              <w:t>zero</w:t>
            </w:r>
            <w:proofErr w:type="gramEnd"/>
            <w:r>
              <w:t xml:space="preserve"> then </w:t>
            </w:r>
            <w:proofErr w:type="spellStart"/>
            <w:r>
              <w:t>byteArray</w:t>
            </w:r>
            <w:proofErr w:type="spellEnd"/>
            <w:r>
              <w:t xml:space="preserve"> may be NULL.  If size is not zero then </w:t>
            </w:r>
            <w:proofErr w:type="spellStart"/>
            <w:r>
              <w:t>byteArray</w:t>
            </w:r>
            <w:proofErr w:type="spellEnd"/>
            <w:r>
              <w:t xml:space="preserve"> MUST NOT be NULL.</w:t>
            </w:r>
          </w:p>
        </w:tc>
      </w:tr>
    </w:tbl>
    <w:p w14:paraId="25E8E30A" w14:textId="77777777" w:rsidR="00540BB6" w:rsidRDefault="00540BB6" w:rsidP="00540BB6">
      <w:pPr>
        <w:pStyle w:val="Heading3"/>
        <w:spacing w:before="120"/>
      </w:pPr>
      <w:r w:rsidRPr="00FC5435">
        <w:t>Return</w:t>
      </w:r>
    </w:p>
    <w:p w14:paraId="725AC441" w14:textId="755852AF" w:rsidR="00540BB6" w:rsidRDefault="00540BB6" w:rsidP="00540BB6">
      <w:pPr>
        <w:pStyle w:val="ListParagraph"/>
        <w:numPr>
          <w:ilvl w:val="0"/>
          <w:numId w:val="3"/>
        </w:numPr>
      </w:pPr>
      <w:r>
        <w:t xml:space="preserve">A None-NULL handle value that is used when invoking other functions for </w:t>
      </w:r>
      <w:r w:rsidR="00170891">
        <w:t>IoT Hub</w:t>
      </w:r>
      <w:r>
        <w:t xml:space="preserve"> </w:t>
      </w:r>
      <w:r w:rsidR="00884A47">
        <w:t>message</w:t>
      </w:r>
      <w:r>
        <w:t>.</w:t>
      </w:r>
    </w:p>
    <w:p w14:paraId="1F27F8B6" w14:textId="04D8068C" w:rsidR="00540BB6" w:rsidRDefault="00540BB6" w:rsidP="00540BB6">
      <w:pPr>
        <w:pStyle w:val="ListParagraph"/>
        <w:numPr>
          <w:ilvl w:val="0"/>
          <w:numId w:val="3"/>
        </w:numPr>
        <w:spacing w:line="480" w:lineRule="auto"/>
      </w:pPr>
      <w:r>
        <w:t>NULL on failure.</w:t>
      </w:r>
    </w:p>
    <w:p w14:paraId="6E7FD344" w14:textId="6701D234" w:rsidR="009F076A" w:rsidRDefault="009F076A" w:rsidP="00A147BB">
      <w:pPr>
        <w:pStyle w:val="Heading2"/>
      </w:pPr>
      <w:r w:rsidRPr="009F076A">
        <w:t xml:space="preserve">IOTHUB_MESSAGE_HANDLE </w:t>
      </w:r>
      <w:proofErr w:type="spellStart"/>
      <w:r w:rsidRPr="009F076A">
        <w:t>IoTHubMessage_</w:t>
      </w:r>
      <w:proofErr w:type="gramStart"/>
      <w:r w:rsidRPr="009F076A">
        <w:t>CreateFromString</w:t>
      </w:r>
      <w:proofErr w:type="spellEnd"/>
      <w:r w:rsidRPr="009F076A">
        <w:t>(</w:t>
      </w:r>
      <w:proofErr w:type="spellStart"/>
      <w:proofErr w:type="gramEnd"/>
      <w:r w:rsidRPr="009F076A">
        <w:t>const</w:t>
      </w:r>
      <w:proofErr w:type="spellEnd"/>
      <w:r w:rsidRPr="009F076A">
        <w:t xml:space="preserve"> char* source)</w:t>
      </w:r>
      <w:r>
        <w:t>;</w:t>
      </w:r>
    </w:p>
    <w:p w14:paraId="4BEA0D00" w14:textId="1D91EAB4" w:rsidR="009F076A" w:rsidRDefault="009F076A" w:rsidP="00A147BB">
      <w:r>
        <w:t>Creates an IoT Hub message to be used for operations between the device and IoT Hub.  The data is assumed to be printable and is zero terminated.</w:t>
      </w:r>
    </w:p>
    <w:p w14:paraId="7920B01F" w14:textId="77777777" w:rsidR="009F076A" w:rsidRDefault="009F076A" w:rsidP="009F076A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9F076A" w14:paraId="189E1375" w14:textId="77777777" w:rsidTr="005D3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6119D97" w14:textId="77777777" w:rsidR="009F076A" w:rsidRDefault="009F076A" w:rsidP="005D396F">
            <w:r>
              <w:t>Name</w:t>
            </w:r>
          </w:p>
        </w:tc>
        <w:tc>
          <w:tcPr>
            <w:tcW w:w="5940" w:type="dxa"/>
          </w:tcPr>
          <w:p w14:paraId="1CD7A9E9" w14:textId="77777777" w:rsidR="009F076A" w:rsidRDefault="009F076A" w:rsidP="005D3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F076A" w14:paraId="193CCF69" w14:textId="77777777" w:rsidTr="005D3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35D31BF" w14:textId="70051ED8" w:rsidR="009F076A" w:rsidRDefault="009F076A" w:rsidP="005D396F">
            <w:r>
              <w:t>source</w:t>
            </w:r>
          </w:p>
        </w:tc>
        <w:tc>
          <w:tcPr>
            <w:tcW w:w="5940" w:type="dxa"/>
          </w:tcPr>
          <w:p w14:paraId="294A0F61" w14:textId="5A2C4988" w:rsidR="009F076A" w:rsidRDefault="009F076A" w:rsidP="005D3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pointer to data for the message.</w:t>
            </w:r>
          </w:p>
        </w:tc>
      </w:tr>
    </w:tbl>
    <w:p w14:paraId="13B64130" w14:textId="77777777" w:rsidR="009F076A" w:rsidRDefault="009F076A" w:rsidP="009F076A">
      <w:pPr>
        <w:pStyle w:val="Heading3"/>
        <w:spacing w:before="120"/>
      </w:pPr>
      <w:r w:rsidRPr="00FC5435">
        <w:t>Return</w:t>
      </w:r>
    </w:p>
    <w:p w14:paraId="5C9FE8B3" w14:textId="77777777" w:rsidR="009F076A" w:rsidRDefault="009F076A" w:rsidP="00A147BB">
      <w:pPr>
        <w:pStyle w:val="ListParagraph"/>
        <w:numPr>
          <w:ilvl w:val="0"/>
          <w:numId w:val="3"/>
        </w:numPr>
      </w:pPr>
      <w:r>
        <w:t>A None-NULL handle value that is used when invoking other functions for IoT Hub message.</w:t>
      </w:r>
    </w:p>
    <w:p w14:paraId="01E5AE6C" w14:textId="5DA7131C" w:rsidR="009F076A" w:rsidRDefault="009F076A" w:rsidP="00A147BB">
      <w:pPr>
        <w:pStyle w:val="ListParagraph"/>
        <w:numPr>
          <w:ilvl w:val="0"/>
          <w:numId w:val="3"/>
        </w:numPr>
      </w:pPr>
      <w:r>
        <w:t>NULL on failure.</w:t>
      </w:r>
    </w:p>
    <w:p w14:paraId="553B5991" w14:textId="758AA477" w:rsidR="0020407D" w:rsidRDefault="0020407D" w:rsidP="0020407D">
      <w:pPr>
        <w:pStyle w:val="Heading2"/>
      </w:pPr>
      <w:r w:rsidRPr="009F076A">
        <w:t>IOTHUB_M</w:t>
      </w:r>
      <w:r>
        <w:t xml:space="preserve">ESSAGE_HANDLE </w:t>
      </w:r>
      <w:proofErr w:type="spellStart"/>
      <w:r>
        <w:t>IoTHubMessage_</w:t>
      </w:r>
      <w:proofErr w:type="gramStart"/>
      <w:r>
        <w:t>Clone</w:t>
      </w:r>
      <w:proofErr w:type="spellEnd"/>
      <w:r w:rsidRPr="009F076A">
        <w:t>(</w:t>
      </w:r>
      <w:proofErr w:type="gramEnd"/>
      <w:r>
        <w:t xml:space="preserve">IOTHUB_MESSAGE_HANDLE </w:t>
      </w:r>
      <w:proofErr w:type="spellStart"/>
      <w:r>
        <w:t>iotHubMessageHandle</w:t>
      </w:r>
      <w:proofErr w:type="spellEnd"/>
      <w:r w:rsidRPr="009F076A">
        <w:t>)</w:t>
      </w:r>
      <w:r>
        <w:t>;</w:t>
      </w:r>
    </w:p>
    <w:p w14:paraId="60E80563" w14:textId="1B0CC27C" w:rsidR="0020407D" w:rsidRDefault="0020407D" w:rsidP="0020407D">
      <w:r>
        <w:t xml:space="preserve">Creates a new IoT Hub message with the content identical to that of the </w:t>
      </w:r>
      <w:proofErr w:type="spellStart"/>
      <w:r>
        <w:t>iotHubMessageHandle</w:t>
      </w:r>
      <w:proofErr w:type="spellEnd"/>
      <w:r>
        <w:t xml:space="preserve"> parameter.</w:t>
      </w:r>
    </w:p>
    <w:p w14:paraId="40238E84" w14:textId="77777777" w:rsidR="0020407D" w:rsidRDefault="0020407D" w:rsidP="0020407D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20407D" w14:paraId="00D704BC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1F38D8" w14:textId="77777777" w:rsidR="0020407D" w:rsidRDefault="0020407D" w:rsidP="00A147BB">
            <w:r>
              <w:t>Name</w:t>
            </w:r>
          </w:p>
        </w:tc>
        <w:tc>
          <w:tcPr>
            <w:tcW w:w="5940" w:type="dxa"/>
          </w:tcPr>
          <w:p w14:paraId="5BD4769B" w14:textId="77777777" w:rsidR="0020407D" w:rsidRDefault="0020407D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0407D" w14:paraId="56CD6417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3DD4D67" w14:textId="6D40572C" w:rsidR="0020407D" w:rsidRDefault="0020407D" w:rsidP="00A147BB">
            <w:proofErr w:type="spellStart"/>
            <w:r>
              <w:t>iotHubMessageHandle</w:t>
            </w:r>
            <w:proofErr w:type="spellEnd"/>
          </w:p>
        </w:tc>
        <w:tc>
          <w:tcPr>
            <w:tcW w:w="5940" w:type="dxa"/>
          </w:tcPr>
          <w:p w14:paraId="6BEF4F98" w14:textId="3C4618DF" w:rsidR="0020407D" w:rsidRDefault="0020407D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 to be cloned.</w:t>
            </w:r>
          </w:p>
        </w:tc>
      </w:tr>
    </w:tbl>
    <w:p w14:paraId="19E8511D" w14:textId="77777777" w:rsidR="0020407D" w:rsidRDefault="0020407D" w:rsidP="0020407D">
      <w:pPr>
        <w:pStyle w:val="Heading3"/>
        <w:spacing w:before="120"/>
      </w:pPr>
      <w:r w:rsidRPr="00FC5435">
        <w:t>Return</w:t>
      </w:r>
    </w:p>
    <w:p w14:paraId="007C903E" w14:textId="7AD6AD7F" w:rsidR="0020407D" w:rsidRDefault="0020407D" w:rsidP="0020407D">
      <w:pPr>
        <w:pStyle w:val="ListParagraph"/>
        <w:numPr>
          <w:ilvl w:val="0"/>
          <w:numId w:val="3"/>
        </w:numPr>
      </w:pPr>
      <w:r>
        <w:t>A None-NULL handle value that is used when invoking other functions for IoT Hub message.</w:t>
      </w:r>
    </w:p>
    <w:p w14:paraId="6D94F3E8" w14:textId="7C81A414" w:rsidR="0020407D" w:rsidRDefault="00480C17" w:rsidP="00A147BB">
      <w:pPr>
        <w:pStyle w:val="ListParagraph"/>
        <w:numPr>
          <w:ilvl w:val="0"/>
          <w:numId w:val="3"/>
        </w:numPr>
      </w:pPr>
      <w:r>
        <w:t>NULL on failure.</w:t>
      </w:r>
    </w:p>
    <w:p w14:paraId="21EBECB1" w14:textId="1A449CBC" w:rsidR="00480C17" w:rsidRDefault="00480C17" w:rsidP="00480C17">
      <w:pPr>
        <w:pStyle w:val="Heading2"/>
      </w:pPr>
      <w:r w:rsidRPr="009F076A">
        <w:t>IOTHUB_M</w:t>
      </w:r>
      <w:r>
        <w:t xml:space="preserve">ESSAGE_RESULT </w:t>
      </w:r>
      <w:proofErr w:type="spellStart"/>
      <w:r>
        <w:t>IoTHubMessage_</w:t>
      </w:r>
      <w:proofErr w:type="gramStart"/>
      <w:r>
        <w:t>GetByteArray</w:t>
      </w:r>
      <w:proofErr w:type="spellEnd"/>
      <w:r w:rsidRPr="009F076A">
        <w:t>(</w:t>
      </w:r>
      <w:proofErr w:type="gramEnd"/>
      <w:r>
        <w:t xml:space="preserve">IOTHUB_MESSAGE_HANDLE </w:t>
      </w:r>
      <w:proofErr w:type="spellStart"/>
      <w:r>
        <w:t>iotHubMessageHandle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unsigned char** buffer, </w:t>
      </w:r>
      <w:proofErr w:type="spellStart"/>
      <w:r>
        <w:t>size_t</w:t>
      </w:r>
      <w:proofErr w:type="spellEnd"/>
      <w:r>
        <w:t>* size</w:t>
      </w:r>
      <w:r w:rsidRPr="009F076A">
        <w:t>)</w:t>
      </w:r>
      <w:r>
        <w:t>;</w:t>
      </w:r>
    </w:p>
    <w:p w14:paraId="72E40210" w14:textId="51881DE7" w:rsidR="00480C17" w:rsidRDefault="00480C17" w:rsidP="00480C17">
      <w:r>
        <w:t>Fetches a pointer and size for the data associated with the IoT Hub message handle.  If the content type of the message is not IOTHUBMESSAGE_BYTEARRAY then the function returns IOTHUB_MESSAGE_INVALID_ARG.</w:t>
      </w:r>
    </w:p>
    <w:p w14:paraId="30300FC2" w14:textId="77777777" w:rsidR="00480C17" w:rsidRDefault="00480C17" w:rsidP="00480C17">
      <w:pPr>
        <w:pStyle w:val="Heading3"/>
      </w:pPr>
      <w:r w:rsidRPr="068C02ED">
        <w:lastRenderedPageBreak/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480C17" w14:paraId="0449D377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ED94757" w14:textId="77777777" w:rsidR="00480C17" w:rsidRDefault="00480C17" w:rsidP="00A147BB">
            <w:r>
              <w:t>Name</w:t>
            </w:r>
          </w:p>
        </w:tc>
        <w:tc>
          <w:tcPr>
            <w:tcW w:w="5940" w:type="dxa"/>
          </w:tcPr>
          <w:p w14:paraId="3092A17C" w14:textId="77777777" w:rsidR="00480C17" w:rsidRDefault="00480C17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80C17" w14:paraId="08D30CF0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F421F4D" w14:textId="77777777" w:rsidR="00480C17" w:rsidRDefault="00480C17" w:rsidP="00A147BB">
            <w:proofErr w:type="spellStart"/>
            <w:r>
              <w:t>iotHubMessageHandle</w:t>
            </w:r>
            <w:proofErr w:type="spellEnd"/>
          </w:p>
        </w:tc>
        <w:tc>
          <w:tcPr>
            <w:tcW w:w="5940" w:type="dxa"/>
          </w:tcPr>
          <w:p w14:paraId="46B780BF" w14:textId="77777777" w:rsidR="00480C17" w:rsidRDefault="00480C17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 to be cloned.</w:t>
            </w:r>
          </w:p>
        </w:tc>
      </w:tr>
      <w:tr w:rsidR="00480C17" w14:paraId="1867E7BB" w14:textId="77777777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5EDCCE" w14:textId="4304A56C" w:rsidR="00480C17" w:rsidRDefault="00480C17" w:rsidP="00A147BB">
            <w:r>
              <w:t>buffer</w:t>
            </w:r>
          </w:p>
        </w:tc>
        <w:tc>
          <w:tcPr>
            <w:tcW w:w="5940" w:type="dxa"/>
          </w:tcPr>
          <w:p w14:paraId="6E499862" w14:textId="25FC3A3B" w:rsidR="00480C17" w:rsidRDefault="00480C17" w:rsidP="00A1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 to the memory location where the pointer to the buffer will be written.</w:t>
            </w:r>
          </w:p>
        </w:tc>
      </w:tr>
      <w:tr w:rsidR="00480C17" w14:paraId="32B1A003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BEF9BA" w14:textId="71D75C1A" w:rsidR="00480C17" w:rsidRDefault="00480C17" w:rsidP="00A147BB">
            <w:r>
              <w:t>size</w:t>
            </w:r>
          </w:p>
        </w:tc>
        <w:tc>
          <w:tcPr>
            <w:tcW w:w="5940" w:type="dxa"/>
          </w:tcPr>
          <w:p w14:paraId="077F1E14" w14:textId="18662CD7" w:rsidR="00480C17" w:rsidRDefault="00480C17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size of the buffer will be written to this address.</w:t>
            </w:r>
          </w:p>
        </w:tc>
      </w:tr>
    </w:tbl>
    <w:p w14:paraId="23A3F5BB" w14:textId="77777777" w:rsidR="00480C17" w:rsidRDefault="00480C17" w:rsidP="00480C17">
      <w:pPr>
        <w:pStyle w:val="Heading3"/>
        <w:spacing w:before="120"/>
      </w:pPr>
      <w:r w:rsidRPr="00FC5435">
        <w:t>Return</w:t>
      </w:r>
    </w:p>
    <w:p w14:paraId="6416D6A8" w14:textId="5FC44136" w:rsidR="00480C17" w:rsidRDefault="00480C17" w:rsidP="00480C17">
      <w:pPr>
        <w:pStyle w:val="ListParagraph"/>
        <w:numPr>
          <w:ilvl w:val="0"/>
          <w:numId w:val="3"/>
        </w:numPr>
      </w:pPr>
      <w:r>
        <w:t>IOTHUB_MESSAGE_OK if the byte array was fetched successfully.</w:t>
      </w:r>
    </w:p>
    <w:p w14:paraId="5B35CF0F" w14:textId="738F052D" w:rsidR="00480C17" w:rsidRPr="009F076A" w:rsidRDefault="00480C17" w:rsidP="00480C17">
      <w:pPr>
        <w:pStyle w:val="ListParagraph"/>
        <w:numPr>
          <w:ilvl w:val="0"/>
          <w:numId w:val="3"/>
        </w:numPr>
      </w:pPr>
      <w:r>
        <w:t>Error code upon failure.</w:t>
      </w:r>
    </w:p>
    <w:p w14:paraId="16244FD6" w14:textId="5774AB63" w:rsidR="00920968" w:rsidRDefault="00920968" w:rsidP="00920968">
      <w:pPr>
        <w:pStyle w:val="Heading2"/>
      </w:pPr>
      <w:proofErr w:type="spellStart"/>
      <w:r>
        <w:t>const</w:t>
      </w:r>
      <w:proofErr w:type="spellEnd"/>
      <w:r>
        <w:t xml:space="preserve"> char* </w:t>
      </w:r>
      <w:proofErr w:type="spellStart"/>
      <w:r>
        <w:t>IoTHubMessage_</w:t>
      </w:r>
      <w:proofErr w:type="gramStart"/>
      <w:r>
        <w:t>GetString</w:t>
      </w:r>
      <w:proofErr w:type="spellEnd"/>
      <w:r w:rsidRPr="009F076A">
        <w:t>(</w:t>
      </w:r>
      <w:proofErr w:type="gramEnd"/>
      <w:r>
        <w:t xml:space="preserve">IOTHUB_MESSAGE_HANDLE </w:t>
      </w:r>
      <w:proofErr w:type="spellStart"/>
      <w:r>
        <w:t>iotHubMessageHandle</w:t>
      </w:r>
      <w:proofErr w:type="spellEnd"/>
      <w:r w:rsidRPr="009F076A">
        <w:t>)</w:t>
      </w:r>
      <w:r>
        <w:t>;</w:t>
      </w:r>
    </w:p>
    <w:p w14:paraId="0A177DEB" w14:textId="34100F24" w:rsidR="00920968" w:rsidRDefault="00920968" w:rsidP="00920968">
      <w:r>
        <w:t>Returns the zero terminated string stored in message.  If the content type of the message is not IOTHUBMESSAGE_</w:t>
      </w:r>
      <w:proofErr w:type="gramStart"/>
      <w:r>
        <w:t>STRING</w:t>
      </w:r>
      <w:proofErr w:type="gramEnd"/>
      <w:r>
        <w:t xml:space="preserve"> then the function returns NULL.</w:t>
      </w:r>
    </w:p>
    <w:p w14:paraId="42464430" w14:textId="77777777" w:rsidR="00920968" w:rsidRDefault="00920968" w:rsidP="00920968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920968" w14:paraId="299BEC76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CB2B889" w14:textId="77777777" w:rsidR="00920968" w:rsidRDefault="00920968" w:rsidP="00A147BB">
            <w:r>
              <w:t>Name</w:t>
            </w:r>
          </w:p>
        </w:tc>
        <w:tc>
          <w:tcPr>
            <w:tcW w:w="5940" w:type="dxa"/>
          </w:tcPr>
          <w:p w14:paraId="0F5E241C" w14:textId="77777777" w:rsidR="00920968" w:rsidRDefault="00920968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20968" w14:paraId="489DA828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DCB3DBD" w14:textId="77777777" w:rsidR="00920968" w:rsidRDefault="00920968" w:rsidP="00A147BB">
            <w:proofErr w:type="spellStart"/>
            <w:r>
              <w:t>iotHubMessageHandle</w:t>
            </w:r>
            <w:proofErr w:type="spellEnd"/>
          </w:p>
        </w:tc>
        <w:tc>
          <w:tcPr>
            <w:tcW w:w="5940" w:type="dxa"/>
          </w:tcPr>
          <w:p w14:paraId="590C5174" w14:textId="5D46835C" w:rsidR="00920968" w:rsidRDefault="00920968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message.</w:t>
            </w:r>
          </w:p>
        </w:tc>
      </w:tr>
    </w:tbl>
    <w:p w14:paraId="7024610B" w14:textId="77777777" w:rsidR="00920968" w:rsidRDefault="00920968" w:rsidP="00920968">
      <w:pPr>
        <w:pStyle w:val="Heading3"/>
        <w:spacing w:before="120"/>
      </w:pPr>
      <w:r w:rsidRPr="00FC5435">
        <w:t>Return</w:t>
      </w:r>
    </w:p>
    <w:p w14:paraId="3EABC9E0" w14:textId="72B8DF32" w:rsidR="00920968" w:rsidRDefault="00920968" w:rsidP="00920968">
      <w:pPr>
        <w:pStyle w:val="ListParagraph"/>
        <w:numPr>
          <w:ilvl w:val="0"/>
          <w:numId w:val="3"/>
        </w:numPr>
      </w:pPr>
      <w:r>
        <w:t>Pointer to the zero terminated string stored in the message.</w:t>
      </w:r>
    </w:p>
    <w:p w14:paraId="39577527" w14:textId="2D60D117" w:rsidR="00920968" w:rsidRDefault="00920968" w:rsidP="00920968">
      <w:pPr>
        <w:pStyle w:val="ListParagraph"/>
        <w:numPr>
          <w:ilvl w:val="0"/>
          <w:numId w:val="3"/>
        </w:numPr>
      </w:pPr>
      <w:r>
        <w:t>NULL if an error occurs or the content type is incorrect.</w:t>
      </w:r>
    </w:p>
    <w:p w14:paraId="701D497E" w14:textId="650E6E8A" w:rsidR="001A3922" w:rsidRDefault="001A3922" w:rsidP="001A3922">
      <w:pPr>
        <w:pStyle w:val="Heading2"/>
      </w:pPr>
      <w:r>
        <w:t xml:space="preserve">IOTHUBMESSAGE_CONTENT_TYPE </w:t>
      </w:r>
      <w:proofErr w:type="spellStart"/>
      <w:r>
        <w:t>IoTHubMessage_</w:t>
      </w:r>
      <w:proofErr w:type="gramStart"/>
      <w:r>
        <w:t>GetContentType</w:t>
      </w:r>
      <w:proofErr w:type="spellEnd"/>
      <w:r w:rsidRPr="009F076A">
        <w:t>(</w:t>
      </w:r>
      <w:proofErr w:type="gramEnd"/>
      <w:r>
        <w:t xml:space="preserve">IOTHUB_MESSAGE_HANDLE </w:t>
      </w:r>
      <w:proofErr w:type="spellStart"/>
      <w:r>
        <w:t>iotHubMessageHandle</w:t>
      </w:r>
      <w:proofErr w:type="spellEnd"/>
      <w:r w:rsidRPr="009F076A">
        <w:t>)</w:t>
      </w:r>
      <w:r>
        <w:t>;</w:t>
      </w:r>
    </w:p>
    <w:p w14:paraId="2E996A33" w14:textId="0074AAAE" w:rsidR="001A3922" w:rsidRDefault="001A3922" w:rsidP="001A3922">
      <w:r>
        <w:t xml:space="preserve">Returns the content type of the message given by the parameter </w:t>
      </w:r>
      <w:proofErr w:type="spellStart"/>
      <w:r>
        <w:t>iotHubMessageHandle</w:t>
      </w:r>
      <w:proofErr w:type="spellEnd"/>
      <w:r>
        <w:t>.</w:t>
      </w:r>
    </w:p>
    <w:p w14:paraId="4E8BF115" w14:textId="77777777" w:rsidR="001A3922" w:rsidRDefault="001A3922" w:rsidP="001A3922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1A3922" w14:paraId="53DCC412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AC8233" w14:textId="77777777" w:rsidR="001A3922" w:rsidRDefault="001A3922" w:rsidP="00A147BB">
            <w:r>
              <w:t>Name</w:t>
            </w:r>
          </w:p>
        </w:tc>
        <w:tc>
          <w:tcPr>
            <w:tcW w:w="5940" w:type="dxa"/>
          </w:tcPr>
          <w:p w14:paraId="1A0BDAFC" w14:textId="77777777" w:rsidR="001A3922" w:rsidRDefault="001A3922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A3922" w14:paraId="1C1851EB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75ACE2A" w14:textId="77777777" w:rsidR="001A3922" w:rsidRDefault="001A3922" w:rsidP="00A147BB">
            <w:proofErr w:type="spellStart"/>
            <w:r>
              <w:t>iotHubMessageHandle</w:t>
            </w:r>
            <w:proofErr w:type="spellEnd"/>
          </w:p>
        </w:tc>
        <w:tc>
          <w:tcPr>
            <w:tcW w:w="5940" w:type="dxa"/>
          </w:tcPr>
          <w:p w14:paraId="51A4031D" w14:textId="77777777" w:rsidR="001A3922" w:rsidRDefault="001A3922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message.</w:t>
            </w:r>
          </w:p>
        </w:tc>
      </w:tr>
    </w:tbl>
    <w:p w14:paraId="6C0B6ACD" w14:textId="77777777" w:rsidR="001A3922" w:rsidRDefault="001A3922" w:rsidP="001A3922">
      <w:pPr>
        <w:pStyle w:val="Heading3"/>
        <w:spacing w:before="120"/>
      </w:pPr>
      <w:r w:rsidRPr="00FC5435">
        <w:t>Return</w:t>
      </w:r>
    </w:p>
    <w:p w14:paraId="452FC0E1" w14:textId="77777777" w:rsidR="001A3922" w:rsidRDefault="001A3922" w:rsidP="001A3922">
      <w:pPr>
        <w:pStyle w:val="ListParagraph"/>
        <w:numPr>
          <w:ilvl w:val="0"/>
          <w:numId w:val="3"/>
        </w:numPr>
      </w:pPr>
      <w:r w:rsidRPr="001A3922">
        <w:t>IOTHUBMESSAGE_BYTEARRAY</w:t>
      </w:r>
      <w:r>
        <w:t xml:space="preserve"> for a message created via </w:t>
      </w:r>
      <w:proofErr w:type="spellStart"/>
      <w:r>
        <w:t>IoTHubMessage_CreateFromByteArray</w:t>
      </w:r>
      <w:proofErr w:type="spellEnd"/>
    </w:p>
    <w:p w14:paraId="53DCB036" w14:textId="77777777" w:rsidR="001A3922" w:rsidRDefault="001A3922" w:rsidP="001A3922">
      <w:pPr>
        <w:pStyle w:val="ListParagraph"/>
        <w:numPr>
          <w:ilvl w:val="0"/>
          <w:numId w:val="3"/>
        </w:numPr>
      </w:pPr>
      <w:r>
        <w:t xml:space="preserve">IOTHUBMESSAGE_STRING for a message created via </w:t>
      </w:r>
      <w:proofErr w:type="spellStart"/>
      <w:r>
        <w:t>IoTHubMessage_CreateFromString</w:t>
      </w:r>
      <w:proofErr w:type="spellEnd"/>
    </w:p>
    <w:p w14:paraId="0D0D30CA" w14:textId="71FA4BBB" w:rsidR="001A3922" w:rsidRDefault="001A3922" w:rsidP="001A3922">
      <w:pPr>
        <w:pStyle w:val="ListParagraph"/>
        <w:numPr>
          <w:ilvl w:val="0"/>
          <w:numId w:val="3"/>
        </w:numPr>
      </w:pPr>
      <w:r>
        <w:t>IOTHUBMESSAGE_UNKNOWN otherwise.</w:t>
      </w:r>
    </w:p>
    <w:p w14:paraId="0F88A98B" w14:textId="2FEA1F37" w:rsidR="001A3922" w:rsidRDefault="001A3922" w:rsidP="001A3922">
      <w:pPr>
        <w:pStyle w:val="Heading2"/>
      </w:pPr>
      <w:r>
        <w:t xml:space="preserve">MAP_HANDLE </w:t>
      </w:r>
      <w:proofErr w:type="spellStart"/>
      <w:r>
        <w:t>IoTHubMessage_</w:t>
      </w:r>
      <w:proofErr w:type="gramStart"/>
      <w:r>
        <w:t>Properties</w:t>
      </w:r>
      <w:proofErr w:type="spellEnd"/>
      <w:r w:rsidRPr="009F076A">
        <w:t>(</w:t>
      </w:r>
      <w:proofErr w:type="gramEnd"/>
      <w:r>
        <w:t xml:space="preserve">IOTHUB_MESSAGE_HANDLE </w:t>
      </w:r>
      <w:proofErr w:type="spellStart"/>
      <w:r>
        <w:t>iotHubMessageHandle</w:t>
      </w:r>
      <w:proofErr w:type="spellEnd"/>
      <w:r w:rsidRPr="009F076A">
        <w:t>)</w:t>
      </w:r>
      <w:r>
        <w:t>;</w:t>
      </w:r>
    </w:p>
    <w:p w14:paraId="08DCE243" w14:textId="06E6BAE6" w:rsidR="001A3922" w:rsidRDefault="001A3922" w:rsidP="001A3922">
      <w:r>
        <w:t>Returns a handle to the message’s properties map.</w:t>
      </w:r>
    </w:p>
    <w:p w14:paraId="1CE0D0A0" w14:textId="77777777" w:rsidR="001A3922" w:rsidRDefault="001A3922" w:rsidP="001A3922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1A3922" w14:paraId="7FD1A74A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7B04B03" w14:textId="77777777" w:rsidR="001A3922" w:rsidRDefault="001A3922" w:rsidP="00A147BB">
            <w:r>
              <w:t>Name</w:t>
            </w:r>
          </w:p>
        </w:tc>
        <w:tc>
          <w:tcPr>
            <w:tcW w:w="5940" w:type="dxa"/>
          </w:tcPr>
          <w:p w14:paraId="413A9778" w14:textId="77777777" w:rsidR="001A3922" w:rsidRDefault="001A3922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A3922" w14:paraId="343B2D08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0BB3C7" w14:textId="77777777" w:rsidR="001A3922" w:rsidRDefault="001A3922" w:rsidP="00A147BB">
            <w:proofErr w:type="spellStart"/>
            <w:r>
              <w:t>iotHubMessageHandle</w:t>
            </w:r>
            <w:proofErr w:type="spellEnd"/>
          </w:p>
        </w:tc>
        <w:tc>
          <w:tcPr>
            <w:tcW w:w="5940" w:type="dxa"/>
          </w:tcPr>
          <w:p w14:paraId="40FC905E" w14:textId="77777777" w:rsidR="001A3922" w:rsidRDefault="001A3922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message.</w:t>
            </w:r>
          </w:p>
        </w:tc>
      </w:tr>
    </w:tbl>
    <w:p w14:paraId="5D3B5F4D" w14:textId="77777777" w:rsidR="001A3922" w:rsidRDefault="001A3922" w:rsidP="001A3922">
      <w:pPr>
        <w:pStyle w:val="Heading3"/>
        <w:spacing w:before="120"/>
      </w:pPr>
      <w:r w:rsidRPr="00FC5435">
        <w:t>Return</w:t>
      </w:r>
    </w:p>
    <w:p w14:paraId="49C3ED2E" w14:textId="18F699D9" w:rsidR="001A3922" w:rsidRDefault="001A3922" w:rsidP="001A3922">
      <w:pPr>
        <w:pStyle w:val="ListParagraph"/>
        <w:numPr>
          <w:ilvl w:val="0"/>
          <w:numId w:val="3"/>
        </w:numPr>
      </w:pPr>
      <w:r>
        <w:t>MAP_HANDLE representing the message’s property map.</w:t>
      </w:r>
    </w:p>
    <w:p w14:paraId="10BED9E4" w14:textId="77777777" w:rsidR="001A3922" w:rsidRDefault="001A3922" w:rsidP="00754130">
      <w:pPr>
        <w:pStyle w:val="Heading2"/>
        <w:rPr>
          <w:rFonts w:eastAsia="Times New Roman"/>
          <w:color w:val="0000FF"/>
        </w:rPr>
      </w:pPr>
    </w:p>
    <w:p w14:paraId="17BEE908" w14:textId="66A366B7" w:rsidR="00754130" w:rsidRPr="00754130" w:rsidRDefault="001A3922" w:rsidP="00754130">
      <w:pPr>
        <w:pStyle w:val="Heading2"/>
        <w:rPr>
          <w:rFonts w:eastAsia="Times New Roman"/>
        </w:rPr>
      </w:pPr>
      <w:r>
        <w:rPr>
          <w:rFonts w:eastAsia="Times New Roman"/>
        </w:rPr>
        <w:t>void I</w:t>
      </w:r>
      <w:r w:rsidR="00382DFD">
        <w:rPr>
          <w:rFonts w:eastAsia="Times New Roman"/>
        </w:rPr>
        <w:t>oTHubMessage_</w:t>
      </w:r>
      <w:proofErr w:type="gramStart"/>
      <w:r w:rsidR="00754130" w:rsidRPr="00754130">
        <w:rPr>
          <w:rFonts w:eastAsia="Times New Roman"/>
        </w:rPr>
        <w:t>Destroy(</w:t>
      </w:r>
      <w:proofErr w:type="gramEnd"/>
      <w:r w:rsidR="001B0681">
        <w:rPr>
          <w:rFonts w:eastAsia="Times New Roman"/>
          <w:color w:val="2B91AF"/>
        </w:rPr>
        <w:t>IOTHUB_</w:t>
      </w:r>
      <w:r w:rsidR="00754130" w:rsidRPr="00754130">
        <w:rPr>
          <w:rFonts w:eastAsia="Times New Roman"/>
          <w:color w:val="2B91AF"/>
        </w:rPr>
        <w:t>MESSAGE_HANDLE</w:t>
      </w:r>
      <w:r w:rsidR="00754130" w:rsidRPr="00754130">
        <w:rPr>
          <w:rFonts w:eastAsia="Times New Roman"/>
        </w:rPr>
        <w:t> </w:t>
      </w:r>
      <w:r w:rsidR="00B1280F">
        <w:rPr>
          <w:rFonts w:eastAsia="Times New Roman"/>
        </w:rPr>
        <w:t>i</w:t>
      </w:r>
      <w:r w:rsidR="003B1BA3">
        <w:rPr>
          <w:rFonts w:eastAsia="Times New Roman"/>
        </w:rPr>
        <w:t>oTHubMessage</w:t>
      </w:r>
      <w:r w:rsidR="00754130" w:rsidRPr="00754130">
        <w:rPr>
          <w:rFonts w:eastAsia="Times New Roman"/>
        </w:rPr>
        <w:t>Handle);</w:t>
      </w:r>
    </w:p>
    <w:p w14:paraId="5DBE179F" w14:textId="3D0F24C9" w:rsidR="00237673" w:rsidRDefault="009D23C3" w:rsidP="00237673">
      <w:r>
        <w:t>Disposes of resou</w:t>
      </w:r>
      <w:r w:rsidR="00A11010">
        <w:t>r</w:t>
      </w:r>
      <w:r>
        <w:t xml:space="preserve">ces allocated by the </w:t>
      </w:r>
      <w:r w:rsidR="00170891">
        <w:t>IoT Hub</w:t>
      </w:r>
      <w:r w:rsidR="00E03B5C">
        <w:t xml:space="preserve"> message.</w:t>
      </w:r>
    </w:p>
    <w:p w14:paraId="609D26CC" w14:textId="77777777" w:rsidR="00237673" w:rsidRDefault="00237673" w:rsidP="0023767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237673" w14:paraId="6806F852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7E63981" w14:textId="77777777" w:rsidR="00237673" w:rsidRDefault="00237673" w:rsidP="007167CA">
            <w:r>
              <w:t>Name</w:t>
            </w:r>
          </w:p>
        </w:tc>
        <w:tc>
          <w:tcPr>
            <w:tcW w:w="5940" w:type="dxa"/>
          </w:tcPr>
          <w:p w14:paraId="2638B1BA" w14:textId="77777777" w:rsidR="00237673" w:rsidRDefault="00237673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7673" w14:paraId="23D27D9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715421" w14:textId="25A87717" w:rsidR="00237673" w:rsidRDefault="000F7CD6" w:rsidP="007167CA">
            <w:proofErr w:type="spellStart"/>
            <w:r>
              <w:t>i</w:t>
            </w:r>
            <w:r w:rsidR="003B1BA3">
              <w:t>oTHubMessage</w:t>
            </w:r>
            <w:r w:rsidR="001526D5">
              <w:t>Handle</w:t>
            </w:r>
            <w:proofErr w:type="spellEnd"/>
          </w:p>
        </w:tc>
        <w:tc>
          <w:tcPr>
            <w:tcW w:w="5940" w:type="dxa"/>
          </w:tcPr>
          <w:p w14:paraId="0CB556E0" w14:textId="2E53909D" w:rsidR="00237673" w:rsidRDefault="00E11812" w:rsidP="00E1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5D297FEB" w14:textId="77777777" w:rsidR="00237673" w:rsidRDefault="00237673" w:rsidP="00237673">
      <w:pPr>
        <w:pStyle w:val="Heading3"/>
        <w:spacing w:before="120"/>
      </w:pPr>
      <w:r w:rsidRPr="00FC5435">
        <w:t>Return</w:t>
      </w:r>
    </w:p>
    <w:p w14:paraId="2A542BAA" w14:textId="54EE047B" w:rsidR="00237673" w:rsidRDefault="00E620B8">
      <w:pPr>
        <w:pStyle w:val="ListParagraph"/>
        <w:numPr>
          <w:ilvl w:val="0"/>
          <w:numId w:val="3"/>
        </w:numPr>
        <w:spacing w:line="480" w:lineRule="auto"/>
      </w:pPr>
      <w:r>
        <w:t>No return</w:t>
      </w:r>
      <w:r w:rsidR="00237673">
        <w:t>.</w:t>
      </w:r>
    </w:p>
    <w:p w14:paraId="23F852D8" w14:textId="5500AAFD" w:rsidR="009477A4" w:rsidRPr="006A593C" w:rsidRDefault="009477A4" w:rsidP="00A147BB"/>
    <w:sectPr w:rsidR="009477A4" w:rsidRPr="006A593C" w:rsidSect="009727BE">
      <w:foot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91C60" w14:textId="77777777" w:rsidR="00F428BE" w:rsidRDefault="00F428BE" w:rsidP="00D911BD">
      <w:pPr>
        <w:spacing w:after="0" w:line="240" w:lineRule="auto"/>
      </w:pPr>
      <w:r>
        <w:separator/>
      </w:r>
    </w:p>
  </w:endnote>
  <w:endnote w:type="continuationSeparator" w:id="0">
    <w:p w14:paraId="0E5BDA88" w14:textId="77777777" w:rsidR="00F428BE" w:rsidRDefault="00F428BE" w:rsidP="00D9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966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ACD66" w14:textId="07443B7D" w:rsidR="00A147BB" w:rsidRDefault="00A147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7F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D3A5CF3" w14:textId="77777777" w:rsidR="00A147BB" w:rsidRDefault="00A14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6AE3A" w14:textId="77777777" w:rsidR="00F428BE" w:rsidRDefault="00F428BE" w:rsidP="00D911BD">
      <w:pPr>
        <w:spacing w:after="0" w:line="240" w:lineRule="auto"/>
      </w:pPr>
      <w:r>
        <w:separator/>
      </w:r>
    </w:p>
  </w:footnote>
  <w:footnote w:type="continuationSeparator" w:id="0">
    <w:p w14:paraId="0E09AE0A" w14:textId="77777777" w:rsidR="00F428BE" w:rsidRDefault="00F428BE" w:rsidP="00D91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0DA"/>
    <w:multiLevelType w:val="hybridMultilevel"/>
    <w:tmpl w:val="A176A086"/>
    <w:lvl w:ilvl="0" w:tplc="76AAF0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70A9"/>
    <w:multiLevelType w:val="hybridMultilevel"/>
    <w:tmpl w:val="B0E60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7677"/>
    <w:multiLevelType w:val="hybridMultilevel"/>
    <w:tmpl w:val="0FE4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5B25"/>
    <w:multiLevelType w:val="hybridMultilevel"/>
    <w:tmpl w:val="D948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823CC"/>
    <w:multiLevelType w:val="hybridMultilevel"/>
    <w:tmpl w:val="051E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25C0"/>
    <w:multiLevelType w:val="hybridMultilevel"/>
    <w:tmpl w:val="BF12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0F40"/>
    <w:multiLevelType w:val="hybridMultilevel"/>
    <w:tmpl w:val="A72E1AF6"/>
    <w:lvl w:ilvl="0" w:tplc="32904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904A6"/>
    <w:multiLevelType w:val="hybridMultilevel"/>
    <w:tmpl w:val="FB685F1C"/>
    <w:lvl w:ilvl="0" w:tplc="3CBC7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142BA"/>
    <w:multiLevelType w:val="hybridMultilevel"/>
    <w:tmpl w:val="42E2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37E00"/>
    <w:multiLevelType w:val="hybridMultilevel"/>
    <w:tmpl w:val="0C28B068"/>
    <w:lvl w:ilvl="0" w:tplc="B7AAA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A1EE4"/>
    <w:multiLevelType w:val="hybridMultilevel"/>
    <w:tmpl w:val="AC585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61FD9"/>
    <w:multiLevelType w:val="hybridMultilevel"/>
    <w:tmpl w:val="F7B2E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B4A29"/>
    <w:multiLevelType w:val="hybridMultilevel"/>
    <w:tmpl w:val="97E4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2049D"/>
    <w:multiLevelType w:val="hybridMultilevel"/>
    <w:tmpl w:val="4692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13"/>
  </w:num>
  <w:num w:numId="6">
    <w:abstractNumId w:val="2"/>
  </w:num>
  <w:num w:numId="7">
    <w:abstractNumId w:val="0"/>
  </w:num>
  <w:num w:numId="8">
    <w:abstractNumId w:val="12"/>
  </w:num>
  <w:num w:numId="9">
    <w:abstractNumId w:val="7"/>
  </w:num>
  <w:num w:numId="10">
    <w:abstractNumId w:val="9"/>
  </w:num>
  <w:num w:numId="11">
    <w:abstractNumId w:val="6"/>
  </w:num>
  <w:num w:numId="12">
    <w:abstractNumId w:val="1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i Porumb">
    <w15:presenceInfo w15:providerId="AD" w15:userId="S-1-5-21-124525095-708259637-1543119021-1277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B7"/>
    <w:rsid w:val="00001895"/>
    <w:rsid w:val="00002496"/>
    <w:rsid w:val="0000297E"/>
    <w:rsid w:val="00002C38"/>
    <w:rsid w:val="00002F4D"/>
    <w:rsid w:val="0000368B"/>
    <w:rsid w:val="00013E9D"/>
    <w:rsid w:val="0001424D"/>
    <w:rsid w:val="00014634"/>
    <w:rsid w:val="00015736"/>
    <w:rsid w:val="00020E86"/>
    <w:rsid w:val="000216E1"/>
    <w:rsid w:val="000217D1"/>
    <w:rsid w:val="00022F01"/>
    <w:rsid w:val="00023130"/>
    <w:rsid w:val="000246E9"/>
    <w:rsid w:val="0002502E"/>
    <w:rsid w:val="00025F7A"/>
    <w:rsid w:val="000279A6"/>
    <w:rsid w:val="00030407"/>
    <w:rsid w:val="00030BEC"/>
    <w:rsid w:val="000311FE"/>
    <w:rsid w:val="00033316"/>
    <w:rsid w:val="0003413B"/>
    <w:rsid w:val="000429D3"/>
    <w:rsid w:val="000433E0"/>
    <w:rsid w:val="00045F5A"/>
    <w:rsid w:val="00046031"/>
    <w:rsid w:val="000465A3"/>
    <w:rsid w:val="00046CBA"/>
    <w:rsid w:val="00046F23"/>
    <w:rsid w:val="00047890"/>
    <w:rsid w:val="00051650"/>
    <w:rsid w:val="00051E18"/>
    <w:rsid w:val="000650A3"/>
    <w:rsid w:val="0006603F"/>
    <w:rsid w:val="00067EFF"/>
    <w:rsid w:val="00067F45"/>
    <w:rsid w:val="0007002E"/>
    <w:rsid w:val="00070720"/>
    <w:rsid w:val="00070785"/>
    <w:rsid w:val="000739B6"/>
    <w:rsid w:val="00073D73"/>
    <w:rsid w:val="00075771"/>
    <w:rsid w:val="00080D41"/>
    <w:rsid w:val="0008208D"/>
    <w:rsid w:val="00082627"/>
    <w:rsid w:val="00082A9B"/>
    <w:rsid w:val="00083BC9"/>
    <w:rsid w:val="0008609C"/>
    <w:rsid w:val="00086289"/>
    <w:rsid w:val="000864DE"/>
    <w:rsid w:val="0009058A"/>
    <w:rsid w:val="00090E56"/>
    <w:rsid w:val="000914B6"/>
    <w:rsid w:val="00092163"/>
    <w:rsid w:val="00093621"/>
    <w:rsid w:val="000950F4"/>
    <w:rsid w:val="000965A1"/>
    <w:rsid w:val="00097176"/>
    <w:rsid w:val="000A3257"/>
    <w:rsid w:val="000A3392"/>
    <w:rsid w:val="000A4B21"/>
    <w:rsid w:val="000A6D15"/>
    <w:rsid w:val="000A6ECA"/>
    <w:rsid w:val="000A6ECC"/>
    <w:rsid w:val="000A759A"/>
    <w:rsid w:val="000B21F5"/>
    <w:rsid w:val="000B2FBE"/>
    <w:rsid w:val="000B403D"/>
    <w:rsid w:val="000B7307"/>
    <w:rsid w:val="000C0B61"/>
    <w:rsid w:val="000C1BC8"/>
    <w:rsid w:val="000C4603"/>
    <w:rsid w:val="000C55C7"/>
    <w:rsid w:val="000C6490"/>
    <w:rsid w:val="000C6CBF"/>
    <w:rsid w:val="000C7B3F"/>
    <w:rsid w:val="000D0BD3"/>
    <w:rsid w:val="000D310F"/>
    <w:rsid w:val="000D4A87"/>
    <w:rsid w:val="000D6FA0"/>
    <w:rsid w:val="000D78C7"/>
    <w:rsid w:val="000E00C2"/>
    <w:rsid w:val="000E08A5"/>
    <w:rsid w:val="000E678F"/>
    <w:rsid w:val="000E6E33"/>
    <w:rsid w:val="000E701E"/>
    <w:rsid w:val="000E715D"/>
    <w:rsid w:val="000E721D"/>
    <w:rsid w:val="000E72EB"/>
    <w:rsid w:val="000E735A"/>
    <w:rsid w:val="000E7C2E"/>
    <w:rsid w:val="000E7D9C"/>
    <w:rsid w:val="000F2729"/>
    <w:rsid w:val="000F4A4B"/>
    <w:rsid w:val="000F4C92"/>
    <w:rsid w:val="000F7CD6"/>
    <w:rsid w:val="000F7E56"/>
    <w:rsid w:val="0010067C"/>
    <w:rsid w:val="00100AF5"/>
    <w:rsid w:val="00105787"/>
    <w:rsid w:val="001061F2"/>
    <w:rsid w:val="001068AA"/>
    <w:rsid w:val="00110325"/>
    <w:rsid w:val="00113BBF"/>
    <w:rsid w:val="00114F2B"/>
    <w:rsid w:val="00115722"/>
    <w:rsid w:val="001167AE"/>
    <w:rsid w:val="00116855"/>
    <w:rsid w:val="00116F5F"/>
    <w:rsid w:val="001202DC"/>
    <w:rsid w:val="00120D1F"/>
    <w:rsid w:val="00122F1E"/>
    <w:rsid w:val="00126271"/>
    <w:rsid w:val="0012658F"/>
    <w:rsid w:val="001268C5"/>
    <w:rsid w:val="00126A77"/>
    <w:rsid w:val="001363D4"/>
    <w:rsid w:val="00136884"/>
    <w:rsid w:val="00137C57"/>
    <w:rsid w:val="00140644"/>
    <w:rsid w:val="001413D4"/>
    <w:rsid w:val="00141677"/>
    <w:rsid w:val="0014221F"/>
    <w:rsid w:val="0014288D"/>
    <w:rsid w:val="00142D47"/>
    <w:rsid w:val="001436F1"/>
    <w:rsid w:val="00144E3F"/>
    <w:rsid w:val="00146699"/>
    <w:rsid w:val="0014678D"/>
    <w:rsid w:val="001477F9"/>
    <w:rsid w:val="001478E9"/>
    <w:rsid w:val="00147EF9"/>
    <w:rsid w:val="00150E7A"/>
    <w:rsid w:val="00150EA7"/>
    <w:rsid w:val="00150EE5"/>
    <w:rsid w:val="001526D5"/>
    <w:rsid w:val="0016038D"/>
    <w:rsid w:val="00160F5E"/>
    <w:rsid w:val="0016133F"/>
    <w:rsid w:val="001658D5"/>
    <w:rsid w:val="00165BFE"/>
    <w:rsid w:val="00170891"/>
    <w:rsid w:val="00172515"/>
    <w:rsid w:val="00172BEC"/>
    <w:rsid w:val="001731F1"/>
    <w:rsid w:val="0018124D"/>
    <w:rsid w:val="00181340"/>
    <w:rsid w:val="0018307C"/>
    <w:rsid w:val="0018427B"/>
    <w:rsid w:val="00184E6F"/>
    <w:rsid w:val="0019027F"/>
    <w:rsid w:val="001906A3"/>
    <w:rsid w:val="001924D4"/>
    <w:rsid w:val="001925CF"/>
    <w:rsid w:val="0019301D"/>
    <w:rsid w:val="00197444"/>
    <w:rsid w:val="001A2188"/>
    <w:rsid w:val="001A2B1B"/>
    <w:rsid w:val="001A2C68"/>
    <w:rsid w:val="001A2DD3"/>
    <w:rsid w:val="001A3922"/>
    <w:rsid w:val="001A4B4A"/>
    <w:rsid w:val="001A4B7A"/>
    <w:rsid w:val="001A502D"/>
    <w:rsid w:val="001A5695"/>
    <w:rsid w:val="001A6DBC"/>
    <w:rsid w:val="001B01D6"/>
    <w:rsid w:val="001B0681"/>
    <w:rsid w:val="001B21A5"/>
    <w:rsid w:val="001B2CF8"/>
    <w:rsid w:val="001B5184"/>
    <w:rsid w:val="001B6AD0"/>
    <w:rsid w:val="001C17A4"/>
    <w:rsid w:val="001C1AC3"/>
    <w:rsid w:val="001C6AC3"/>
    <w:rsid w:val="001D16F7"/>
    <w:rsid w:val="001D2364"/>
    <w:rsid w:val="001D297E"/>
    <w:rsid w:val="001D4CCF"/>
    <w:rsid w:val="001D569F"/>
    <w:rsid w:val="001D63D6"/>
    <w:rsid w:val="001D7426"/>
    <w:rsid w:val="001E0AC4"/>
    <w:rsid w:val="001E17B5"/>
    <w:rsid w:val="001E2A10"/>
    <w:rsid w:val="001E2F07"/>
    <w:rsid w:val="001E3246"/>
    <w:rsid w:val="001E73D0"/>
    <w:rsid w:val="001F0310"/>
    <w:rsid w:val="001F0D26"/>
    <w:rsid w:val="001F152E"/>
    <w:rsid w:val="001F1B97"/>
    <w:rsid w:val="001F2368"/>
    <w:rsid w:val="001F334C"/>
    <w:rsid w:val="001F3484"/>
    <w:rsid w:val="001F502F"/>
    <w:rsid w:val="001F5769"/>
    <w:rsid w:val="001F6635"/>
    <w:rsid w:val="001F6DB4"/>
    <w:rsid w:val="00200D8A"/>
    <w:rsid w:val="00201E86"/>
    <w:rsid w:val="0020394D"/>
    <w:rsid w:val="0020407D"/>
    <w:rsid w:val="0020715E"/>
    <w:rsid w:val="00207510"/>
    <w:rsid w:val="002122D3"/>
    <w:rsid w:val="002143B1"/>
    <w:rsid w:val="002148D6"/>
    <w:rsid w:val="00214DE9"/>
    <w:rsid w:val="00215AB8"/>
    <w:rsid w:val="00216AAB"/>
    <w:rsid w:val="00216F68"/>
    <w:rsid w:val="00217B31"/>
    <w:rsid w:val="002205E8"/>
    <w:rsid w:val="00222711"/>
    <w:rsid w:val="0022397E"/>
    <w:rsid w:val="00223F2C"/>
    <w:rsid w:val="00225536"/>
    <w:rsid w:val="00226656"/>
    <w:rsid w:val="00226F20"/>
    <w:rsid w:val="00236733"/>
    <w:rsid w:val="00237673"/>
    <w:rsid w:val="002377A9"/>
    <w:rsid w:val="00241850"/>
    <w:rsid w:val="0024237F"/>
    <w:rsid w:val="0024316D"/>
    <w:rsid w:val="002447BE"/>
    <w:rsid w:val="002449C9"/>
    <w:rsid w:val="00245147"/>
    <w:rsid w:val="0024597E"/>
    <w:rsid w:val="00245F99"/>
    <w:rsid w:val="0024621B"/>
    <w:rsid w:val="00250768"/>
    <w:rsid w:val="0025235D"/>
    <w:rsid w:val="002527F8"/>
    <w:rsid w:val="00252B9D"/>
    <w:rsid w:val="00255987"/>
    <w:rsid w:val="002569C3"/>
    <w:rsid w:val="00262FB2"/>
    <w:rsid w:val="00263450"/>
    <w:rsid w:val="00264C50"/>
    <w:rsid w:val="002655C1"/>
    <w:rsid w:val="00266F05"/>
    <w:rsid w:val="0026723C"/>
    <w:rsid w:val="00272FE8"/>
    <w:rsid w:val="002758B3"/>
    <w:rsid w:val="002759CD"/>
    <w:rsid w:val="00275F2D"/>
    <w:rsid w:val="0027637C"/>
    <w:rsid w:val="00276D6F"/>
    <w:rsid w:val="002813A3"/>
    <w:rsid w:val="00281B55"/>
    <w:rsid w:val="00281CAB"/>
    <w:rsid w:val="00282F3F"/>
    <w:rsid w:val="00290B56"/>
    <w:rsid w:val="00295295"/>
    <w:rsid w:val="0029665E"/>
    <w:rsid w:val="00297F2F"/>
    <w:rsid w:val="002A05BF"/>
    <w:rsid w:val="002A1BFB"/>
    <w:rsid w:val="002A2236"/>
    <w:rsid w:val="002A28A1"/>
    <w:rsid w:val="002A316E"/>
    <w:rsid w:val="002A33F3"/>
    <w:rsid w:val="002A47CB"/>
    <w:rsid w:val="002A6013"/>
    <w:rsid w:val="002A605C"/>
    <w:rsid w:val="002B08E8"/>
    <w:rsid w:val="002B1C36"/>
    <w:rsid w:val="002B348E"/>
    <w:rsid w:val="002B6014"/>
    <w:rsid w:val="002B6708"/>
    <w:rsid w:val="002B6E0B"/>
    <w:rsid w:val="002C076C"/>
    <w:rsid w:val="002C12EE"/>
    <w:rsid w:val="002C2F3E"/>
    <w:rsid w:val="002C5279"/>
    <w:rsid w:val="002D0ADF"/>
    <w:rsid w:val="002D0E49"/>
    <w:rsid w:val="002D0F5C"/>
    <w:rsid w:val="002D23F9"/>
    <w:rsid w:val="002D379F"/>
    <w:rsid w:val="002D3DA7"/>
    <w:rsid w:val="002D5B71"/>
    <w:rsid w:val="002D6F90"/>
    <w:rsid w:val="002D700D"/>
    <w:rsid w:val="002D77ED"/>
    <w:rsid w:val="002D7BD3"/>
    <w:rsid w:val="002E04AB"/>
    <w:rsid w:val="002E188D"/>
    <w:rsid w:val="002E2549"/>
    <w:rsid w:val="002E28D9"/>
    <w:rsid w:val="002E2C34"/>
    <w:rsid w:val="002E7D62"/>
    <w:rsid w:val="002F02D5"/>
    <w:rsid w:val="002F0EE3"/>
    <w:rsid w:val="002F1896"/>
    <w:rsid w:val="002F21A6"/>
    <w:rsid w:val="002F36DD"/>
    <w:rsid w:val="002F371A"/>
    <w:rsid w:val="002F3764"/>
    <w:rsid w:val="003008A0"/>
    <w:rsid w:val="00300DA2"/>
    <w:rsid w:val="00301995"/>
    <w:rsid w:val="0030426A"/>
    <w:rsid w:val="0031038B"/>
    <w:rsid w:val="00317202"/>
    <w:rsid w:val="00317800"/>
    <w:rsid w:val="00317BC5"/>
    <w:rsid w:val="00320A94"/>
    <w:rsid w:val="00321724"/>
    <w:rsid w:val="003224E2"/>
    <w:rsid w:val="00322CFB"/>
    <w:rsid w:val="00322E95"/>
    <w:rsid w:val="00323C2E"/>
    <w:rsid w:val="00324976"/>
    <w:rsid w:val="00324E1B"/>
    <w:rsid w:val="00325142"/>
    <w:rsid w:val="00325B8A"/>
    <w:rsid w:val="00327214"/>
    <w:rsid w:val="00327E6F"/>
    <w:rsid w:val="003305AE"/>
    <w:rsid w:val="0033431B"/>
    <w:rsid w:val="00334F1C"/>
    <w:rsid w:val="00335491"/>
    <w:rsid w:val="00336E9B"/>
    <w:rsid w:val="00336F0A"/>
    <w:rsid w:val="00341146"/>
    <w:rsid w:val="0034212A"/>
    <w:rsid w:val="003422C2"/>
    <w:rsid w:val="003439E2"/>
    <w:rsid w:val="0034433A"/>
    <w:rsid w:val="0034492F"/>
    <w:rsid w:val="003544F3"/>
    <w:rsid w:val="00355D3E"/>
    <w:rsid w:val="00356594"/>
    <w:rsid w:val="00356A71"/>
    <w:rsid w:val="003576B7"/>
    <w:rsid w:val="00357701"/>
    <w:rsid w:val="00357E07"/>
    <w:rsid w:val="00357F1D"/>
    <w:rsid w:val="0036128B"/>
    <w:rsid w:val="0036231E"/>
    <w:rsid w:val="00364C1C"/>
    <w:rsid w:val="00365553"/>
    <w:rsid w:val="00366A2E"/>
    <w:rsid w:val="00366B77"/>
    <w:rsid w:val="003677F4"/>
    <w:rsid w:val="003678D6"/>
    <w:rsid w:val="00370896"/>
    <w:rsid w:val="00374D5F"/>
    <w:rsid w:val="00376BF2"/>
    <w:rsid w:val="00380F1D"/>
    <w:rsid w:val="0038220D"/>
    <w:rsid w:val="00382DFD"/>
    <w:rsid w:val="00383D3F"/>
    <w:rsid w:val="003932E6"/>
    <w:rsid w:val="0039371C"/>
    <w:rsid w:val="0039510E"/>
    <w:rsid w:val="00396EC3"/>
    <w:rsid w:val="003A0EBC"/>
    <w:rsid w:val="003A154C"/>
    <w:rsid w:val="003A1A3C"/>
    <w:rsid w:val="003A1B8A"/>
    <w:rsid w:val="003A1C5A"/>
    <w:rsid w:val="003A25A1"/>
    <w:rsid w:val="003A2695"/>
    <w:rsid w:val="003A2D9D"/>
    <w:rsid w:val="003A34E4"/>
    <w:rsid w:val="003A366B"/>
    <w:rsid w:val="003A54B1"/>
    <w:rsid w:val="003A5E14"/>
    <w:rsid w:val="003A6A68"/>
    <w:rsid w:val="003B09C1"/>
    <w:rsid w:val="003B15D7"/>
    <w:rsid w:val="003B1BA3"/>
    <w:rsid w:val="003B3D41"/>
    <w:rsid w:val="003B65B5"/>
    <w:rsid w:val="003C1660"/>
    <w:rsid w:val="003C2BA2"/>
    <w:rsid w:val="003C3471"/>
    <w:rsid w:val="003C386A"/>
    <w:rsid w:val="003C47CA"/>
    <w:rsid w:val="003D096D"/>
    <w:rsid w:val="003D1873"/>
    <w:rsid w:val="003D25C5"/>
    <w:rsid w:val="003D2B10"/>
    <w:rsid w:val="003D55EF"/>
    <w:rsid w:val="003D78B3"/>
    <w:rsid w:val="003D7BC7"/>
    <w:rsid w:val="003E0428"/>
    <w:rsid w:val="003E13B0"/>
    <w:rsid w:val="003E1E82"/>
    <w:rsid w:val="003E36AE"/>
    <w:rsid w:val="003E3855"/>
    <w:rsid w:val="003E61AD"/>
    <w:rsid w:val="003E6D62"/>
    <w:rsid w:val="003F0DC0"/>
    <w:rsid w:val="003F1486"/>
    <w:rsid w:val="003F1CCC"/>
    <w:rsid w:val="003F1D2D"/>
    <w:rsid w:val="003F26AC"/>
    <w:rsid w:val="003F29DD"/>
    <w:rsid w:val="003F4993"/>
    <w:rsid w:val="003F588E"/>
    <w:rsid w:val="003F5A65"/>
    <w:rsid w:val="003F6375"/>
    <w:rsid w:val="00400608"/>
    <w:rsid w:val="00400B6A"/>
    <w:rsid w:val="00400C0C"/>
    <w:rsid w:val="00402648"/>
    <w:rsid w:val="004055B0"/>
    <w:rsid w:val="004101DA"/>
    <w:rsid w:val="004105F6"/>
    <w:rsid w:val="00410B08"/>
    <w:rsid w:val="0041147F"/>
    <w:rsid w:val="00411981"/>
    <w:rsid w:val="004123EF"/>
    <w:rsid w:val="00415C31"/>
    <w:rsid w:val="00423CF8"/>
    <w:rsid w:val="00430845"/>
    <w:rsid w:val="00430CA8"/>
    <w:rsid w:val="00431F5F"/>
    <w:rsid w:val="00433DA2"/>
    <w:rsid w:val="004355D7"/>
    <w:rsid w:val="00437D7E"/>
    <w:rsid w:val="00441063"/>
    <w:rsid w:val="00441A21"/>
    <w:rsid w:val="00441E66"/>
    <w:rsid w:val="0044386E"/>
    <w:rsid w:val="00446E11"/>
    <w:rsid w:val="004517D2"/>
    <w:rsid w:val="00451C5D"/>
    <w:rsid w:val="0045461E"/>
    <w:rsid w:val="00454F14"/>
    <w:rsid w:val="004556BE"/>
    <w:rsid w:val="00456EEF"/>
    <w:rsid w:val="00460DA2"/>
    <w:rsid w:val="00463007"/>
    <w:rsid w:val="004639A2"/>
    <w:rsid w:val="004657B7"/>
    <w:rsid w:val="00465DF8"/>
    <w:rsid w:val="00466062"/>
    <w:rsid w:val="00466AC2"/>
    <w:rsid w:val="00470403"/>
    <w:rsid w:val="00470839"/>
    <w:rsid w:val="00474863"/>
    <w:rsid w:val="0047773F"/>
    <w:rsid w:val="004804F9"/>
    <w:rsid w:val="00480C17"/>
    <w:rsid w:val="00481B8F"/>
    <w:rsid w:val="00482B28"/>
    <w:rsid w:val="0048666B"/>
    <w:rsid w:val="00490ACD"/>
    <w:rsid w:val="00491CA7"/>
    <w:rsid w:val="004927EF"/>
    <w:rsid w:val="004938AD"/>
    <w:rsid w:val="0049629F"/>
    <w:rsid w:val="00497712"/>
    <w:rsid w:val="00497F1C"/>
    <w:rsid w:val="004A1FC5"/>
    <w:rsid w:val="004A2623"/>
    <w:rsid w:val="004A2B00"/>
    <w:rsid w:val="004A2F15"/>
    <w:rsid w:val="004A429D"/>
    <w:rsid w:val="004A4344"/>
    <w:rsid w:val="004A463B"/>
    <w:rsid w:val="004A4CCE"/>
    <w:rsid w:val="004A60F5"/>
    <w:rsid w:val="004A69B9"/>
    <w:rsid w:val="004B00D8"/>
    <w:rsid w:val="004B07DF"/>
    <w:rsid w:val="004B0A72"/>
    <w:rsid w:val="004B12B0"/>
    <w:rsid w:val="004B22E7"/>
    <w:rsid w:val="004B2A06"/>
    <w:rsid w:val="004B4738"/>
    <w:rsid w:val="004C0CEE"/>
    <w:rsid w:val="004C2CE5"/>
    <w:rsid w:val="004C2F89"/>
    <w:rsid w:val="004C5652"/>
    <w:rsid w:val="004C663D"/>
    <w:rsid w:val="004C76E2"/>
    <w:rsid w:val="004C7704"/>
    <w:rsid w:val="004C78C6"/>
    <w:rsid w:val="004D00BF"/>
    <w:rsid w:val="004D15B5"/>
    <w:rsid w:val="004D1CA9"/>
    <w:rsid w:val="004D30F7"/>
    <w:rsid w:val="004D4B6B"/>
    <w:rsid w:val="004D6134"/>
    <w:rsid w:val="004D68E7"/>
    <w:rsid w:val="004D7129"/>
    <w:rsid w:val="004E3145"/>
    <w:rsid w:val="004E3D9B"/>
    <w:rsid w:val="004E68CF"/>
    <w:rsid w:val="004E6CD3"/>
    <w:rsid w:val="004E7078"/>
    <w:rsid w:val="004F054D"/>
    <w:rsid w:val="004F40ED"/>
    <w:rsid w:val="004F47E3"/>
    <w:rsid w:val="004F5C79"/>
    <w:rsid w:val="004F78AA"/>
    <w:rsid w:val="00505CC0"/>
    <w:rsid w:val="00506172"/>
    <w:rsid w:val="00510D50"/>
    <w:rsid w:val="00514E7E"/>
    <w:rsid w:val="00515107"/>
    <w:rsid w:val="005201A2"/>
    <w:rsid w:val="00521454"/>
    <w:rsid w:val="0052556D"/>
    <w:rsid w:val="00525589"/>
    <w:rsid w:val="005267B8"/>
    <w:rsid w:val="00531E0E"/>
    <w:rsid w:val="00532754"/>
    <w:rsid w:val="0053460F"/>
    <w:rsid w:val="00536FA2"/>
    <w:rsid w:val="00537968"/>
    <w:rsid w:val="00540BB6"/>
    <w:rsid w:val="0054228D"/>
    <w:rsid w:val="005431B5"/>
    <w:rsid w:val="005437A3"/>
    <w:rsid w:val="00544056"/>
    <w:rsid w:val="00544AB1"/>
    <w:rsid w:val="00547F19"/>
    <w:rsid w:val="00550640"/>
    <w:rsid w:val="0055175E"/>
    <w:rsid w:val="00552152"/>
    <w:rsid w:val="00560758"/>
    <w:rsid w:val="005637D2"/>
    <w:rsid w:val="00567137"/>
    <w:rsid w:val="00570555"/>
    <w:rsid w:val="00571947"/>
    <w:rsid w:val="00572627"/>
    <w:rsid w:val="00575EB0"/>
    <w:rsid w:val="00576247"/>
    <w:rsid w:val="00576469"/>
    <w:rsid w:val="00577C74"/>
    <w:rsid w:val="005842A7"/>
    <w:rsid w:val="00584863"/>
    <w:rsid w:val="00585A0D"/>
    <w:rsid w:val="00585B15"/>
    <w:rsid w:val="005865F9"/>
    <w:rsid w:val="005940E6"/>
    <w:rsid w:val="005A09E8"/>
    <w:rsid w:val="005A0E13"/>
    <w:rsid w:val="005A14C4"/>
    <w:rsid w:val="005A4094"/>
    <w:rsid w:val="005A53C2"/>
    <w:rsid w:val="005A5A0B"/>
    <w:rsid w:val="005A6F30"/>
    <w:rsid w:val="005A72A1"/>
    <w:rsid w:val="005B090B"/>
    <w:rsid w:val="005B1959"/>
    <w:rsid w:val="005B2D98"/>
    <w:rsid w:val="005B3D15"/>
    <w:rsid w:val="005B5F2E"/>
    <w:rsid w:val="005C08B8"/>
    <w:rsid w:val="005C1551"/>
    <w:rsid w:val="005C3786"/>
    <w:rsid w:val="005C4181"/>
    <w:rsid w:val="005C4AF5"/>
    <w:rsid w:val="005C64CB"/>
    <w:rsid w:val="005C6D17"/>
    <w:rsid w:val="005D1CD8"/>
    <w:rsid w:val="005D2F02"/>
    <w:rsid w:val="005D327A"/>
    <w:rsid w:val="005D396F"/>
    <w:rsid w:val="005D434D"/>
    <w:rsid w:val="005D4773"/>
    <w:rsid w:val="005D5981"/>
    <w:rsid w:val="005D685E"/>
    <w:rsid w:val="005D7A91"/>
    <w:rsid w:val="005E0E8A"/>
    <w:rsid w:val="005E3377"/>
    <w:rsid w:val="005E37E2"/>
    <w:rsid w:val="005E39EC"/>
    <w:rsid w:val="005E4690"/>
    <w:rsid w:val="005E53A2"/>
    <w:rsid w:val="005E60A0"/>
    <w:rsid w:val="005E6552"/>
    <w:rsid w:val="005E74B9"/>
    <w:rsid w:val="005E7907"/>
    <w:rsid w:val="005F64C9"/>
    <w:rsid w:val="00601DCD"/>
    <w:rsid w:val="00601F74"/>
    <w:rsid w:val="006033A3"/>
    <w:rsid w:val="00603673"/>
    <w:rsid w:val="00603DCF"/>
    <w:rsid w:val="00615DFC"/>
    <w:rsid w:val="006165A5"/>
    <w:rsid w:val="006165E5"/>
    <w:rsid w:val="006175A7"/>
    <w:rsid w:val="006179C9"/>
    <w:rsid w:val="00620C19"/>
    <w:rsid w:val="00622BDB"/>
    <w:rsid w:val="00624D19"/>
    <w:rsid w:val="006259F8"/>
    <w:rsid w:val="00625E51"/>
    <w:rsid w:val="00627338"/>
    <w:rsid w:val="006276D8"/>
    <w:rsid w:val="00627CB4"/>
    <w:rsid w:val="00627CF7"/>
    <w:rsid w:val="00627E8E"/>
    <w:rsid w:val="00630158"/>
    <w:rsid w:val="00630694"/>
    <w:rsid w:val="00632892"/>
    <w:rsid w:val="00632DAA"/>
    <w:rsid w:val="00633934"/>
    <w:rsid w:val="006341A9"/>
    <w:rsid w:val="00634F68"/>
    <w:rsid w:val="006374D9"/>
    <w:rsid w:val="00640A31"/>
    <w:rsid w:val="0064191E"/>
    <w:rsid w:val="0064244E"/>
    <w:rsid w:val="00642F6B"/>
    <w:rsid w:val="00643A63"/>
    <w:rsid w:val="00644462"/>
    <w:rsid w:val="00646707"/>
    <w:rsid w:val="00646CFC"/>
    <w:rsid w:val="006472C8"/>
    <w:rsid w:val="00652398"/>
    <w:rsid w:val="00652CF0"/>
    <w:rsid w:val="00653A6E"/>
    <w:rsid w:val="00655817"/>
    <w:rsid w:val="00656260"/>
    <w:rsid w:val="00656F79"/>
    <w:rsid w:val="00661312"/>
    <w:rsid w:val="006623CD"/>
    <w:rsid w:val="006629B9"/>
    <w:rsid w:val="00667D26"/>
    <w:rsid w:val="00667F9C"/>
    <w:rsid w:val="006729F6"/>
    <w:rsid w:val="0067323E"/>
    <w:rsid w:val="0067478B"/>
    <w:rsid w:val="00675B01"/>
    <w:rsid w:val="00676896"/>
    <w:rsid w:val="00682BC3"/>
    <w:rsid w:val="00691F6B"/>
    <w:rsid w:val="00697F77"/>
    <w:rsid w:val="006A1787"/>
    <w:rsid w:val="006A4353"/>
    <w:rsid w:val="006A593C"/>
    <w:rsid w:val="006A60F1"/>
    <w:rsid w:val="006A7685"/>
    <w:rsid w:val="006B135B"/>
    <w:rsid w:val="006B3EF6"/>
    <w:rsid w:val="006B585B"/>
    <w:rsid w:val="006C11F0"/>
    <w:rsid w:val="006C131B"/>
    <w:rsid w:val="006C64A2"/>
    <w:rsid w:val="006C7EFE"/>
    <w:rsid w:val="006D0287"/>
    <w:rsid w:val="006D0B59"/>
    <w:rsid w:val="006D0C77"/>
    <w:rsid w:val="006D377D"/>
    <w:rsid w:val="006D408A"/>
    <w:rsid w:val="006D453A"/>
    <w:rsid w:val="006D496B"/>
    <w:rsid w:val="006D4A7B"/>
    <w:rsid w:val="006D734B"/>
    <w:rsid w:val="006E0BAF"/>
    <w:rsid w:val="006E4041"/>
    <w:rsid w:val="006E58BD"/>
    <w:rsid w:val="006F3203"/>
    <w:rsid w:val="006F45C5"/>
    <w:rsid w:val="006F4FD0"/>
    <w:rsid w:val="006F5135"/>
    <w:rsid w:val="006F6EA8"/>
    <w:rsid w:val="006F7376"/>
    <w:rsid w:val="00701C6E"/>
    <w:rsid w:val="00703E09"/>
    <w:rsid w:val="00703F0C"/>
    <w:rsid w:val="007051F3"/>
    <w:rsid w:val="00706A9E"/>
    <w:rsid w:val="00707888"/>
    <w:rsid w:val="00712155"/>
    <w:rsid w:val="00712895"/>
    <w:rsid w:val="007128D1"/>
    <w:rsid w:val="00712DCF"/>
    <w:rsid w:val="00713217"/>
    <w:rsid w:val="007156A1"/>
    <w:rsid w:val="007167CA"/>
    <w:rsid w:val="00722A37"/>
    <w:rsid w:val="00724E7B"/>
    <w:rsid w:val="00725356"/>
    <w:rsid w:val="00725B0C"/>
    <w:rsid w:val="00725E5C"/>
    <w:rsid w:val="00725F8D"/>
    <w:rsid w:val="00726377"/>
    <w:rsid w:val="00726477"/>
    <w:rsid w:val="007360BE"/>
    <w:rsid w:val="00736293"/>
    <w:rsid w:val="007404FF"/>
    <w:rsid w:val="00740E16"/>
    <w:rsid w:val="0074351C"/>
    <w:rsid w:val="007450A4"/>
    <w:rsid w:val="00745D6E"/>
    <w:rsid w:val="00745DB8"/>
    <w:rsid w:val="00750946"/>
    <w:rsid w:val="00754130"/>
    <w:rsid w:val="00756743"/>
    <w:rsid w:val="0075712A"/>
    <w:rsid w:val="007571AD"/>
    <w:rsid w:val="007615BD"/>
    <w:rsid w:val="00761780"/>
    <w:rsid w:val="007656B7"/>
    <w:rsid w:val="00766268"/>
    <w:rsid w:val="007701EA"/>
    <w:rsid w:val="00770E7D"/>
    <w:rsid w:val="00771A14"/>
    <w:rsid w:val="00771B7E"/>
    <w:rsid w:val="00772CFB"/>
    <w:rsid w:val="007747C5"/>
    <w:rsid w:val="007763F3"/>
    <w:rsid w:val="00783D8F"/>
    <w:rsid w:val="00784287"/>
    <w:rsid w:val="00784FA4"/>
    <w:rsid w:val="00791752"/>
    <w:rsid w:val="007920FD"/>
    <w:rsid w:val="00793D7D"/>
    <w:rsid w:val="00794040"/>
    <w:rsid w:val="00794220"/>
    <w:rsid w:val="00795D7D"/>
    <w:rsid w:val="0079752F"/>
    <w:rsid w:val="0079795F"/>
    <w:rsid w:val="00797B23"/>
    <w:rsid w:val="007A2594"/>
    <w:rsid w:val="007A2994"/>
    <w:rsid w:val="007A3845"/>
    <w:rsid w:val="007A43C7"/>
    <w:rsid w:val="007A54EC"/>
    <w:rsid w:val="007B1F8D"/>
    <w:rsid w:val="007B40AF"/>
    <w:rsid w:val="007B5A76"/>
    <w:rsid w:val="007B675F"/>
    <w:rsid w:val="007B7032"/>
    <w:rsid w:val="007C1024"/>
    <w:rsid w:val="007C1C13"/>
    <w:rsid w:val="007C1EB4"/>
    <w:rsid w:val="007C4BB3"/>
    <w:rsid w:val="007C6227"/>
    <w:rsid w:val="007D136D"/>
    <w:rsid w:val="007D1B03"/>
    <w:rsid w:val="007D2057"/>
    <w:rsid w:val="007D2F99"/>
    <w:rsid w:val="007D3FA5"/>
    <w:rsid w:val="007D4279"/>
    <w:rsid w:val="007D4B21"/>
    <w:rsid w:val="007D762B"/>
    <w:rsid w:val="007E0E64"/>
    <w:rsid w:val="007E38E4"/>
    <w:rsid w:val="007E4523"/>
    <w:rsid w:val="007E507D"/>
    <w:rsid w:val="007E5824"/>
    <w:rsid w:val="007E64EC"/>
    <w:rsid w:val="007E7250"/>
    <w:rsid w:val="007F30F0"/>
    <w:rsid w:val="007F360A"/>
    <w:rsid w:val="007F49B4"/>
    <w:rsid w:val="007F69F6"/>
    <w:rsid w:val="007F71B5"/>
    <w:rsid w:val="007F72AE"/>
    <w:rsid w:val="008007BC"/>
    <w:rsid w:val="0080099E"/>
    <w:rsid w:val="00803830"/>
    <w:rsid w:val="0080472D"/>
    <w:rsid w:val="008127E3"/>
    <w:rsid w:val="008133A1"/>
    <w:rsid w:val="00817CA0"/>
    <w:rsid w:val="00820BA2"/>
    <w:rsid w:val="008229F1"/>
    <w:rsid w:val="00824F7B"/>
    <w:rsid w:val="00825CDD"/>
    <w:rsid w:val="00826D14"/>
    <w:rsid w:val="0083038F"/>
    <w:rsid w:val="00831C94"/>
    <w:rsid w:val="00832035"/>
    <w:rsid w:val="008321BC"/>
    <w:rsid w:val="008324CD"/>
    <w:rsid w:val="008335BC"/>
    <w:rsid w:val="00840548"/>
    <w:rsid w:val="008469FB"/>
    <w:rsid w:val="008477D8"/>
    <w:rsid w:val="00847A82"/>
    <w:rsid w:val="00854CDC"/>
    <w:rsid w:val="008567FF"/>
    <w:rsid w:val="00856AC1"/>
    <w:rsid w:val="00857E05"/>
    <w:rsid w:val="0086427F"/>
    <w:rsid w:val="008644C2"/>
    <w:rsid w:val="0087273E"/>
    <w:rsid w:val="00873EF3"/>
    <w:rsid w:val="00874286"/>
    <w:rsid w:val="00876CE5"/>
    <w:rsid w:val="00881427"/>
    <w:rsid w:val="008822A7"/>
    <w:rsid w:val="008828D9"/>
    <w:rsid w:val="00884A47"/>
    <w:rsid w:val="00885A95"/>
    <w:rsid w:val="008860E1"/>
    <w:rsid w:val="00886119"/>
    <w:rsid w:val="0088666F"/>
    <w:rsid w:val="00887040"/>
    <w:rsid w:val="0088781E"/>
    <w:rsid w:val="008879FA"/>
    <w:rsid w:val="00887CD4"/>
    <w:rsid w:val="008919DD"/>
    <w:rsid w:val="008939CD"/>
    <w:rsid w:val="00893A68"/>
    <w:rsid w:val="00893CEE"/>
    <w:rsid w:val="00896DC9"/>
    <w:rsid w:val="008A01A0"/>
    <w:rsid w:val="008A17F7"/>
    <w:rsid w:val="008A415B"/>
    <w:rsid w:val="008A4BAB"/>
    <w:rsid w:val="008A682D"/>
    <w:rsid w:val="008A713E"/>
    <w:rsid w:val="008A7396"/>
    <w:rsid w:val="008B152D"/>
    <w:rsid w:val="008B2A28"/>
    <w:rsid w:val="008B4A55"/>
    <w:rsid w:val="008B5CA1"/>
    <w:rsid w:val="008B6E4B"/>
    <w:rsid w:val="008C0374"/>
    <w:rsid w:val="008C0733"/>
    <w:rsid w:val="008C0D3C"/>
    <w:rsid w:val="008C287F"/>
    <w:rsid w:val="008C469B"/>
    <w:rsid w:val="008D0D00"/>
    <w:rsid w:val="008D1503"/>
    <w:rsid w:val="008D1D57"/>
    <w:rsid w:val="008D29FA"/>
    <w:rsid w:val="008D323A"/>
    <w:rsid w:val="008D564C"/>
    <w:rsid w:val="008D6754"/>
    <w:rsid w:val="008D7178"/>
    <w:rsid w:val="008D733F"/>
    <w:rsid w:val="008E00C0"/>
    <w:rsid w:val="008E1CB2"/>
    <w:rsid w:val="008E2CAB"/>
    <w:rsid w:val="008E4106"/>
    <w:rsid w:val="008E63C9"/>
    <w:rsid w:val="008E6DAD"/>
    <w:rsid w:val="008E7C82"/>
    <w:rsid w:val="008F0CC5"/>
    <w:rsid w:val="008F1D30"/>
    <w:rsid w:val="0090037D"/>
    <w:rsid w:val="00900424"/>
    <w:rsid w:val="00906D78"/>
    <w:rsid w:val="00907199"/>
    <w:rsid w:val="009110F8"/>
    <w:rsid w:val="00913C44"/>
    <w:rsid w:val="009140BA"/>
    <w:rsid w:val="009154F8"/>
    <w:rsid w:val="009158D2"/>
    <w:rsid w:val="009175AB"/>
    <w:rsid w:val="00920968"/>
    <w:rsid w:val="009212C8"/>
    <w:rsid w:val="0092347D"/>
    <w:rsid w:val="00923BC6"/>
    <w:rsid w:val="00924803"/>
    <w:rsid w:val="00925568"/>
    <w:rsid w:val="00925C79"/>
    <w:rsid w:val="00927202"/>
    <w:rsid w:val="009273DF"/>
    <w:rsid w:val="0093125F"/>
    <w:rsid w:val="0093275C"/>
    <w:rsid w:val="00933CB8"/>
    <w:rsid w:val="00933F6B"/>
    <w:rsid w:val="00935F89"/>
    <w:rsid w:val="00937F37"/>
    <w:rsid w:val="0094145B"/>
    <w:rsid w:val="00941FFC"/>
    <w:rsid w:val="009477A4"/>
    <w:rsid w:val="009511BE"/>
    <w:rsid w:val="009518F0"/>
    <w:rsid w:val="00951B39"/>
    <w:rsid w:val="00952103"/>
    <w:rsid w:val="00955376"/>
    <w:rsid w:val="009558FE"/>
    <w:rsid w:val="009568F9"/>
    <w:rsid w:val="009603D2"/>
    <w:rsid w:val="00960CC6"/>
    <w:rsid w:val="00961B17"/>
    <w:rsid w:val="00964CF6"/>
    <w:rsid w:val="00965C94"/>
    <w:rsid w:val="009666A3"/>
    <w:rsid w:val="0096714E"/>
    <w:rsid w:val="00967802"/>
    <w:rsid w:val="00967C30"/>
    <w:rsid w:val="00971CB3"/>
    <w:rsid w:val="009720E7"/>
    <w:rsid w:val="009727BE"/>
    <w:rsid w:val="009729A0"/>
    <w:rsid w:val="00974039"/>
    <w:rsid w:val="00976B47"/>
    <w:rsid w:val="00977E44"/>
    <w:rsid w:val="00980676"/>
    <w:rsid w:val="00981C8C"/>
    <w:rsid w:val="009909E4"/>
    <w:rsid w:val="00990AA4"/>
    <w:rsid w:val="00991C3C"/>
    <w:rsid w:val="00993A27"/>
    <w:rsid w:val="0099409E"/>
    <w:rsid w:val="00995103"/>
    <w:rsid w:val="009951E6"/>
    <w:rsid w:val="00995949"/>
    <w:rsid w:val="00996078"/>
    <w:rsid w:val="00996E37"/>
    <w:rsid w:val="0099719E"/>
    <w:rsid w:val="00997902"/>
    <w:rsid w:val="009A031D"/>
    <w:rsid w:val="009A1C8B"/>
    <w:rsid w:val="009A7985"/>
    <w:rsid w:val="009B0B92"/>
    <w:rsid w:val="009B1F2B"/>
    <w:rsid w:val="009B5C8F"/>
    <w:rsid w:val="009B65E9"/>
    <w:rsid w:val="009C115F"/>
    <w:rsid w:val="009C18DD"/>
    <w:rsid w:val="009C29B7"/>
    <w:rsid w:val="009C343E"/>
    <w:rsid w:val="009D1624"/>
    <w:rsid w:val="009D23B9"/>
    <w:rsid w:val="009D23C3"/>
    <w:rsid w:val="009D36C1"/>
    <w:rsid w:val="009D426C"/>
    <w:rsid w:val="009D58A6"/>
    <w:rsid w:val="009D72EA"/>
    <w:rsid w:val="009E05BF"/>
    <w:rsid w:val="009E30B6"/>
    <w:rsid w:val="009E5AA5"/>
    <w:rsid w:val="009E6CC7"/>
    <w:rsid w:val="009F02D1"/>
    <w:rsid w:val="009F076A"/>
    <w:rsid w:val="009F13CD"/>
    <w:rsid w:val="009F1A61"/>
    <w:rsid w:val="009F423C"/>
    <w:rsid w:val="009F4CC2"/>
    <w:rsid w:val="009F503E"/>
    <w:rsid w:val="00A00EB8"/>
    <w:rsid w:val="00A01434"/>
    <w:rsid w:val="00A01E34"/>
    <w:rsid w:val="00A0219B"/>
    <w:rsid w:val="00A03280"/>
    <w:rsid w:val="00A035BF"/>
    <w:rsid w:val="00A06253"/>
    <w:rsid w:val="00A11010"/>
    <w:rsid w:val="00A147BB"/>
    <w:rsid w:val="00A15577"/>
    <w:rsid w:val="00A165F0"/>
    <w:rsid w:val="00A17514"/>
    <w:rsid w:val="00A17C3B"/>
    <w:rsid w:val="00A20CC6"/>
    <w:rsid w:val="00A24213"/>
    <w:rsid w:val="00A256D7"/>
    <w:rsid w:val="00A25CDF"/>
    <w:rsid w:val="00A328FD"/>
    <w:rsid w:val="00A3389F"/>
    <w:rsid w:val="00A34052"/>
    <w:rsid w:val="00A34263"/>
    <w:rsid w:val="00A35A0C"/>
    <w:rsid w:val="00A36300"/>
    <w:rsid w:val="00A363CD"/>
    <w:rsid w:val="00A37F17"/>
    <w:rsid w:val="00A419A8"/>
    <w:rsid w:val="00A44ABE"/>
    <w:rsid w:val="00A44C5C"/>
    <w:rsid w:val="00A4600F"/>
    <w:rsid w:val="00A46738"/>
    <w:rsid w:val="00A47ECF"/>
    <w:rsid w:val="00A520EC"/>
    <w:rsid w:val="00A523C8"/>
    <w:rsid w:val="00A5349E"/>
    <w:rsid w:val="00A5503F"/>
    <w:rsid w:val="00A5581B"/>
    <w:rsid w:val="00A56FC3"/>
    <w:rsid w:val="00A64573"/>
    <w:rsid w:val="00A70450"/>
    <w:rsid w:val="00A7050F"/>
    <w:rsid w:val="00A71C34"/>
    <w:rsid w:val="00A77A6B"/>
    <w:rsid w:val="00A804EA"/>
    <w:rsid w:val="00A81D59"/>
    <w:rsid w:val="00A834FD"/>
    <w:rsid w:val="00A8365A"/>
    <w:rsid w:val="00A85DBF"/>
    <w:rsid w:val="00A86FAC"/>
    <w:rsid w:val="00A90419"/>
    <w:rsid w:val="00A90585"/>
    <w:rsid w:val="00A93FEB"/>
    <w:rsid w:val="00AA3FDB"/>
    <w:rsid w:val="00AA4505"/>
    <w:rsid w:val="00AA4C31"/>
    <w:rsid w:val="00AA5EFF"/>
    <w:rsid w:val="00AB4261"/>
    <w:rsid w:val="00AB46C6"/>
    <w:rsid w:val="00AB53CF"/>
    <w:rsid w:val="00AB63D5"/>
    <w:rsid w:val="00AB6462"/>
    <w:rsid w:val="00AB654F"/>
    <w:rsid w:val="00AB6875"/>
    <w:rsid w:val="00AB69AC"/>
    <w:rsid w:val="00AC0006"/>
    <w:rsid w:val="00AC04AE"/>
    <w:rsid w:val="00AC10B4"/>
    <w:rsid w:val="00AC1B84"/>
    <w:rsid w:val="00AC23C9"/>
    <w:rsid w:val="00AC4179"/>
    <w:rsid w:val="00AC48C8"/>
    <w:rsid w:val="00AC58F6"/>
    <w:rsid w:val="00AC5DB2"/>
    <w:rsid w:val="00AC611F"/>
    <w:rsid w:val="00AC67AD"/>
    <w:rsid w:val="00AD0569"/>
    <w:rsid w:val="00AD33C7"/>
    <w:rsid w:val="00AD3D73"/>
    <w:rsid w:val="00AD598C"/>
    <w:rsid w:val="00AD6077"/>
    <w:rsid w:val="00AD6B20"/>
    <w:rsid w:val="00AD77F2"/>
    <w:rsid w:val="00AD78B6"/>
    <w:rsid w:val="00AE08E3"/>
    <w:rsid w:val="00AE1537"/>
    <w:rsid w:val="00AE2BF4"/>
    <w:rsid w:val="00AE63F4"/>
    <w:rsid w:val="00AE70DB"/>
    <w:rsid w:val="00AE78D5"/>
    <w:rsid w:val="00AF11F0"/>
    <w:rsid w:val="00AF1E2E"/>
    <w:rsid w:val="00AF7234"/>
    <w:rsid w:val="00AF79B9"/>
    <w:rsid w:val="00AF79EF"/>
    <w:rsid w:val="00B00110"/>
    <w:rsid w:val="00B02E39"/>
    <w:rsid w:val="00B02F34"/>
    <w:rsid w:val="00B03EDC"/>
    <w:rsid w:val="00B04644"/>
    <w:rsid w:val="00B04FF8"/>
    <w:rsid w:val="00B061CF"/>
    <w:rsid w:val="00B06677"/>
    <w:rsid w:val="00B07D83"/>
    <w:rsid w:val="00B125AF"/>
    <w:rsid w:val="00B1280F"/>
    <w:rsid w:val="00B12C61"/>
    <w:rsid w:val="00B1381A"/>
    <w:rsid w:val="00B153BB"/>
    <w:rsid w:val="00B1662E"/>
    <w:rsid w:val="00B17464"/>
    <w:rsid w:val="00B17B5B"/>
    <w:rsid w:val="00B17CCC"/>
    <w:rsid w:val="00B17D3E"/>
    <w:rsid w:val="00B21147"/>
    <w:rsid w:val="00B2410F"/>
    <w:rsid w:val="00B265D9"/>
    <w:rsid w:val="00B27784"/>
    <w:rsid w:val="00B27ABA"/>
    <w:rsid w:val="00B30405"/>
    <w:rsid w:val="00B31E6D"/>
    <w:rsid w:val="00B34E21"/>
    <w:rsid w:val="00B41586"/>
    <w:rsid w:val="00B42E5D"/>
    <w:rsid w:val="00B42F18"/>
    <w:rsid w:val="00B444D3"/>
    <w:rsid w:val="00B45491"/>
    <w:rsid w:val="00B4574C"/>
    <w:rsid w:val="00B472EA"/>
    <w:rsid w:val="00B47E12"/>
    <w:rsid w:val="00B518CA"/>
    <w:rsid w:val="00B51B6F"/>
    <w:rsid w:val="00B51B88"/>
    <w:rsid w:val="00B52445"/>
    <w:rsid w:val="00B5516D"/>
    <w:rsid w:val="00B558C9"/>
    <w:rsid w:val="00B55FBA"/>
    <w:rsid w:val="00B56BC1"/>
    <w:rsid w:val="00B60F22"/>
    <w:rsid w:val="00B61058"/>
    <w:rsid w:val="00B617CC"/>
    <w:rsid w:val="00B61882"/>
    <w:rsid w:val="00B62A08"/>
    <w:rsid w:val="00B6515E"/>
    <w:rsid w:val="00B6521F"/>
    <w:rsid w:val="00B66AA6"/>
    <w:rsid w:val="00B70E2E"/>
    <w:rsid w:val="00B7155A"/>
    <w:rsid w:val="00B72629"/>
    <w:rsid w:val="00B73469"/>
    <w:rsid w:val="00B75D7F"/>
    <w:rsid w:val="00B767A9"/>
    <w:rsid w:val="00B77E5D"/>
    <w:rsid w:val="00B80022"/>
    <w:rsid w:val="00B80B08"/>
    <w:rsid w:val="00B823FD"/>
    <w:rsid w:val="00B85208"/>
    <w:rsid w:val="00B85417"/>
    <w:rsid w:val="00B90672"/>
    <w:rsid w:val="00B9372F"/>
    <w:rsid w:val="00B960BE"/>
    <w:rsid w:val="00BA0579"/>
    <w:rsid w:val="00BA0722"/>
    <w:rsid w:val="00BA152D"/>
    <w:rsid w:val="00BA1DCB"/>
    <w:rsid w:val="00BA368C"/>
    <w:rsid w:val="00BA538A"/>
    <w:rsid w:val="00BA57AD"/>
    <w:rsid w:val="00BA77D4"/>
    <w:rsid w:val="00BA7FF1"/>
    <w:rsid w:val="00BB10D2"/>
    <w:rsid w:val="00BB39E7"/>
    <w:rsid w:val="00BC3624"/>
    <w:rsid w:val="00BC3D94"/>
    <w:rsid w:val="00BC7B9A"/>
    <w:rsid w:val="00BD153A"/>
    <w:rsid w:val="00BD1DF5"/>
    <w:rsid w:val="00BD3534"/>
    <w:rsid w:val="00BD3CFC"/>
    <w:rsid w:val="00BD490F"/>
    <w:rsid w:val="00BD640F"/>
    <w:rsid w:val="00BD6549"/>
    <w:rsid w:val="00BD6C86"/>
    <w:rsid w:val="00BD75FF"/>
    <w:rsid w:val="00BD7ED8"/>
    <w:rsid w:val="00BE2801"/>
    <w:rsid w:val="00BE6E03"/>
    <w:rsid w:val="00BF03A9"/>
    <w:rsid w:val="00BF149C"/>
    <w:rsid w:val="00BF2794"/>
    <w:rsid w:val="00BF2DF0"/>
    <w:rsid w:val="00BF765D"/>
    <w:rsid w:val="00C00E43"/>
    <w:rsid w:val="00C10114"/>
    <w:rsid w:val="00C1154F"/>
    <w:rsid w:val="00C1176E"/>
    <w:rsid w:val="00C124E3"/>
    <w:rsid w:val="00C13922"/>
    <w:rsid w:val="00C14171"/>
    <w:rsid w:val="00C14A82"/>
    <w:rsid w:val="00C16A5F"/>
    <w:rsid w:val="00C17A84"/>
    <w:rsid w:val="00C251B1"/>
    <w:rsid w:val="00C27041"/>
    <w:rsid w:val="00C2740E"/>
    <w:rsid w:val="00C27BE3"/>
    <w:rsid w:val="00C33D00"/>
    <w:rsid w:val="00C36346"/>
    <w:rsid w:val="00C3722F"/>
    <w:rsid w:val="00C3756E"/>
    <w:rsid w:val="00C41E56"/>
    <w:rsid w:val="00C4386E"/>
    <w:rsid w:val="00C43C0F"/>
    <w:rsid w:val="00C445D1"/>
    <w:rsid w:val="00C44B67"/>
    <w:rsid w:val="00C44F62"/>
    <w:rsid w:val="00C46DE7"/>
    <w:rsid w:val="00C47054"/>
    <w:rsid w:val="00C47667"/>
    <w:rsid w:val="00C47D1A"/>
    <w:rsid w:val="00C522B3"/>
    <w:rsid w:val="00C523D3"/>
    <w:rsid w:val="00C53464"/>
    <w:rsid w:val="00C5752E"/>
    <w:rsid w:val="00C57721"/>
    <w:rsid w:val="00C57BB7"/>
    <w:rsid w:val="00C60746"/>
    <w:rsid w:val="00C60B3E"/>
    <w:rsid w:val="00C61E12"/>
    <w:rsid w:val="00C623F7"/>
    <w:rsid w:val="00C627B1"/>
    <w:rsid w:val="00C644C5"/>
    <w:rsid w:val="00C66380"/>
    <w:rsid w:val="00C669D0"/>
    <w:rsid w:val="00C72916"/>
    <w:rsid w:val="00C735DB"/>
    <w:rsid w:val="00C73BC6"/>
    <w:rsid w:val="00C7544B"/>
    <w:rsid w:val="00C75C28"/>
    <w:rsid w:val="00C7702F"/>
    <w:rsid w:val="00C80CAC"/>
    <w:rsid w:val="00C828BC"/>
    <w:rsid w:val="00C82C27"/>
    <w:rsid w:val="00C84000"/>
    <w:rsid w:val="00C848A0"/>
    <w:rsid w:val="00C861D2"/>
    <w:rsid w:val="00C87589"/>
    <w:rsid w:val="00C914D4"/>
    <w:rsid w:val="00C92583"/>
    <w:rsid w:val="00C9335D"/>
    <w:rsid w:val="00C93A52"/>
    <w:rsid w:val="00C94BF5"/>
    <w:rsid w:val="00C95490"/>
    <w:rsid w:val="00C966A5"/>
    <w:rsid w:val="00C97C40"/>
    <w:rsid w:val="00CA41CF"/>
    <w:rsid w:val="00CA5F0E"/>
    <w:rsid w:val="00CB02FB"/>
    <w:rsid w:val="00CB2ED4"/>
    <w:rsid w:val="00CB3B85"/>
    <w:rsid w:val="00CB5FC9"/>
    <w:rsid w:val="00CC063B"/>
    <w:rsid w:val="00CC07BB"/>
    <w:rsid w:val="00CC102D"/>
    <w:rsid w:val="00CC184B"/>
    <w:rsid w:val="00CC2A68"/>
    <w:rsid w:val="00CC3BE7"/>
    <w:rsid w:val="00CC3C61"/>
    <w:rsid w:val="00CC6B54"/>
    <w:rsid w:val="00CC7B88"/>
    <w:rsid w:val="00CD26A0"/>
    <w:rsid w:val="00CD3994"/>
    <w:rsid w:val="00CD501A"/>
    <w:rsid w:val="00CD515E"/>
    <w:rsid w:val="00CD715E"/>
    <w:rsid w:val="00CD768D"/>
    <w:rsid w:val="00CE1505"/>
    <w:rsid w:val="00CE35C7"/>
    <w:rsid w:val="00CE3EB7"/>
    <w:rsid w:val="00CE4C95"/>
    <w:rsid w:val="00CE700E"/>
    <w:rsid w:val="00CE73BB"/>
    <w:rsid w:val="00CE7665"/>
    <w:rsid w:val="00CF3F71"/>
    <w:rsid w:val="00CF6240"/>
    <w:rsid w:val="00CF6393"/>
    <w:rsid w:val="00D011F5"/>
    <w:rsid w:val="00D03D6C"/>
    <w:rsid w:val="00D042FE"/>
    <w:rsid w:val="00D0669B"/>
    <w:rsid w:val="00D06B1B"/>
    <w:rsid w:val="00D10339"/>
    <w:rsid w:val="00D108E9"/>
    <w:rsid w:val="00D1094B"/>
    <w:rsid w:val="00D1395E"/>
    <w:rsid w:val="00D20DA0"/>
    <w:rsid w:val="00D218A2"/>
    <w:rsid w:val="00D25560"/>
    <w:rsid w:val="00D2593B"/>
    <w:rsid w:val="00D26160"/>
    <w:rsid w:val="00D26D60"/>
    <w:rsid w:val="00D27DC5"/>
    <w:rsid w:val="00D27F23"/>
    <w:rsid w:val="00D30A75"/>
    <w:rsid w:val="00D31BEA"/>
    <w:rsid w:val="00D331ED"/>
    <w:rsid w:val="00D336FB"/>
    <w:rsid w:val="00D33C54"/>
    <w:rsid w:val="00D33DE3"/>
    <w:rsid w:val="00D35638"/>
    <w:rsid w:val="00D36066"/>
    <w:rsid w:val="00D3699A"/>
    <w:rsid w:val="00D378A8"/>
    <w:rsid w:val="00D37D47"/>
    <w:rsid w:val="00D423C4"/>
    <w:rsid w:val="00D451A5"/>
    <w:rsid w:val="00D46243"/>
    <w:rsid w:val="00D4658B"/>
    <w:rsid w:val="00D477C1"/>
    <w:rsid w:val="00D5234F"/>
    <w:rsid w:val="00D55F18"/>
    <w:rsid w:val="00D57DED"/>
    <w:rsid w:val="00D61B11"/>
    <w:rsid w:val="00D63FF5"/>
    <w:rsid w:val="00D6430B"/>
    <w:rsid w:val="00D64D46"/>
    <w:rsid w:val="00D65AEE"/>
    <w:rsid w:val="00D7036A"/>
    <w:rsid w:val="00D71C4A"/>
    <w:rsid w:val="00D72EFB"/>
    <w:rsid w:val="00D731A1"/>
    <w:rsid w:val="00D73635"/>
    <w:rsid w:val="00D752EA"/>
    <w:rsid w:val="00D754EF"/>
    <w:rsid w:val="00D7601F"/>
    <w:rsid w:val="00D801AA"/>
    <w:rsid w:val="00D81920"/>
    <w:rsid w:val="00D84AC9"/>
    <w:rsid w:val="00D90632"/>
    <w:rsid w:val="00D90954"/>
    <w:rsid w:val="00D911BD"/>
    <w:rsid w:val="00D913C3"/>
    <w:rsid w:val="00D9224C"/>
    <w:rsid w:val="00D93EE9"/>
    <w:rsid w:val="00D95D51"/>
    <w:rsid w:val="00D970FE"/>
    <w:rsid w:val="00DA0C63"/>
    <w:rsid w:val="00DA1CEE"/>
    <w:rsid w:val="00DA48D4"/>
    <w:rsid w:val="00DA6C81"/>
    <w:rsid w:val="00DB0BAA"/>
    <w:rsid w:val="00DB5F04"/>
    <w:rsid w:val="00DB6E8A"/>
    <w:rsid w:val="00DC14A5"/>
    <w:rsid w:val="00DC4EFB"/>
    <w:rsid w:val="00DC5BB9"/>
    <w:rsid w:val="00DD139F"/>
    <w:rsid w:val="00DD1B76"/>
    <w:rsid w:val="00DD26F3"/>
    <w:rsid w:val="00DD273F"/>
    <w:rsid w:val="00DD2907"/>
    <w:rsid w:val="00DD4A55"/>
    <w:rsid w:val="00DD4DE2"/>
    <w:rsid w:val="00DE10F6"/>
    <w:rsid w:val="00DE178A"/>
    <w:rsid w:val="00DE214B"/>
    <w:rsid w:val="00DE363D"/>
    <w:rsid w:val="00DE3D5B"/>
    <w:rsid w:val="00DE4629"/>
    <w:rsid w:val="00DE4E6A"/>
    <w:rsid w:val="00DE5440"/>
    <w:rsid w:val="00DE7255"/>
    <w:rsid w:val="00DE7D07"/>
    <w:rsid w:val="00DF0FAB"/>
    <w:rsid w:val="00DF2497"/>
    <w:rsid w:val="00DF2AF5"/>
    <w:rsid w:val="00DF578B"/>
    <w:rsid w:val="00E00F93"/>
    <w:rsid w:val="00E02765"/>
    <w:rsid w:val="00E02E3A"/>
    <w:rsid w:val="00E030CC"/>
    <w:rsid w:val="00E0344C"/>
    <w:rsid w:val="00E03566"/>
    <w:rsid w:val="00E03B5C"/>
    <w:rsid w:val="00E04015"/>
    <w:rsid w:val="00E04EC3"/>
    <w:rsid w:val="00E05AF1"/>
    <w:rsid w:val="00E05DB4"/>
    <w:rsid w:val="00E07DAB"/>
    <w:rsid w:val="00E07EBE"/>
    <w:rsid w:val="00E112FF"/>
    <w:rsid w:val="00E11812"/>
    <w:rsid w:val="00E145D4"/>
    <w:rsid w:val="00E16C6C"/>
    <w:rsid w:val="00E17C80"/>
    <w:rsid w:val="00E208F2"/>
    <w:rsid w:val="00E21B58"/>
    <w:rsid w:val="00E2438E"/>
    <w:rsid w:val="00E248D9"/>
    <w:rsid w:val="00E269D5"/>
    <w:rsid w:val="00E26EF7"/>
    <w:rsid w:val="00E27F7B"/>
    <w:rsid w:val="00E3000E"/>
    <w:rsid w:val="00E32E9A"/>
    <w:rsid w:val="00E331E2"/>
    <w:rsid w:val="00E420B2"/>
    <w:rsid w:val="00E420D7"/>
    <w:rsid w:val="00E420E3"/>
    <w:rsid w:val="00E42733"/>
    <w:rsid w:val="00E431B2"/>
    <w:rsid w:val="00E4423A"/>
    <w:rsid w:val="00E458C9"/>
    <w:rsid w:val="00E4647D"/>
    <w:rsid w:val="00E46C46"/>
    <w:rsid w:val="00E4764B"/>
    <w:rsid w:val="00E5150F"/>
    <w:rsid w:val="00E51B34"/>
    <w:rsid w:val="00E5222B"/>
    <w:rsid w:val="00E5407D"/>
    <w:rsid w:val="00E60B86"/>
    <w:rsid w:val="00E620B8"/>
    <w:rsid w:val="00E625DA"/>
    <w:rsid w:val="00E629A5"/>
    <w:rsid w:val="00E7041E"/>
    <w:rsid w:val="00E70F49"/>
    <w:rsid w:val="00E731C1"/>
    <w:rsid w:val="00E80D66"/>
    <w:rsid w:val="00E824B2"/>
    <w:rsid w:val="00E8572C"/>
    <w:rsid w:val="00E861AD"/>
    <w:rsid w:val="00E87EAC"/>
    <w:rsid w:val="00E90C73"/>
    <w:rsid w:val="00E91162"/>
    <w:rsid w:val="00E93B6E"/>
    <w:rsid w:val="00E9613E"/>
    <w:rsid w:val="00E978FF"/>
    <w:rsid w:val="00E97DD9"/>
    <w:rsid w:val="00EA31CB"/>
    <w:rsid w:val="00EA471B"/>
    <w:rsid w:val="00EA5AB8"/>
    <w:rsid w:val="00EA6515"/>
    <w:rsid w:val="00EA7C57"/>
    <w:rsid w:val="00EB5ACD"/>
    <w:rsid w:val="00EB5D06"/>
    <w:rsid w:val="00EB6E38"/>
    <w:rsid w:val="00EB7E95"/>
    <w:rsid w:val="00EC0F76"/>
    <w:rsid w:val="00EC12A2"/>
    <w:rsid w:val="00EC37F4"/>
    <w:rsid w:val="00EC4F23"/>
    <w:rsid w:val="00EC5E50"/>
    <w:rsid w:val="00EC6224"/>
    <w:rsid w:val="00ED216E"/>
    <w:rsid w:val="00ED4810"/>
    <w:rsid w:val="00ED7511"/>
    <w:rsid w:val="00ED7620"/>
    <w:rsid w:val="00EE03FA"/>
    <w:rsid w:val="00EE1788"/>
    <w:rsid w:val="00EE5FD4"/>
    <w:rsid w:val="00EF0650"/>
    <w:rsid w:val="00EF2897"/>
    <w:rsid w:val="00EF36E3"/>
    <w:rsid w:val="00EF3CA6"/>
    <w:rsid w:val="00EF52DC"/>
    <w:rsid w:val="00EF65A6"/>
    <w:rsid w:val="00EF683B"/>
    <w:rsid w:val="00EF6968"/>
    <w:rsid w:val="00EF7250"/>
    <w:rsid w:val="00F00E63"/>
    <w:rsid w:val="00F01AAD"/>
    <w:rsid w:val="00F02B06"/>
    <w:rsid w:val="00F047FA"/>
    <w:rsid w:val="00F0711A"/>
    <w:rsid w:val="00F12E24"/>
    <w:rsid w:val="00F130BB"/>
    <w:rsid w:val="00F1416C"/>
    <w:rsid w:val="00F15F87"/>
    <w:rsid w:val="00F203CD"/>
    <w:rsid w:val="00F20C31"/>
    <w:rsid w:val="00F21D15"/>
    <w:rsid w:val="00F226D8"/>
    <w:rsid w:val="00F25926"/>
    <w:rsid w:val="00F25A98"/>
    <w:rsid w:val="00F25DA8"/>
    <w:rsid w:val="00F26D44"/>
    <w:rsid w:val="00F3021F"/>
    <w:rsid w:val="00F33074"/>
    <w:rsid w:val="00F3312D"/>
    <w:rsid w:val="00F34B1C"/>
    <w:rsid w:val="00F350A8"/>
    <w:rsid w:val="00F35182"/>
    <w:rsid w:val="00F3577E"/>
    <w:rsid w:val="00F35986"/>
    <w:rsid w:val="00F3625E"/>
    <w:rsid w:val="00F37600"/>
    <w:rsid w:val="00F37998"/>
    <w:rsid w:val="00F37D37"/>
    <w:rsid w:val="00F40244"/>
    <w:rsid w:val="00F418C9"/>
    <w:rsid w:val="00F428BE"/>
    <w:rsid w:val="00F42C46"/>
    <w:rsid w:val="00F5064B"/>
    <w:rsid w:val="00F57207"/>
    <w:rsid w:val="00F57668"/>
    <w:rsid w:val="00F605AF"/>
    <w:rsid w:val="00F6175A"/>
    <w:rsid w:val="00F637B9"/>
    <w:rsid w:val="00F64287"/>
    <w:rsid w:val="00F64EDB"/>
    <w:rsid w:val="00F67868"/>
    <w:rsid w:val="00F67CF9"/>
    <w:rsid w:val="00F70312"/>
    <w:rsid w:val="00F802DE"/>
    <w:rsid w:val="00F808E4"/>
    <w:rsid w:val="00F845AA"/>
    <w:rsid w:val="00F85F00"/>
    <w:rsid w:val="00F8681A"/>
    <w:rsid w:val="00F900B4"/>
    <w:rsid w:val="00F90D73"/>
    <w:rsid w:val="00F91577"/>
    <w:rsid w:val="00F91B79"/>
    <w:rsid w:val="00F950F9"/>
    <w:rsid w:val="00F9558F"/>
    <w:rsid w:val="00F96ECA"/>
    <w:rsid w:val="00FA6ED2"/>
    <w:rsid w:val="00FA78AF"/>
    <w:rsid w:val="00FB30AA"/>
    <w:rsid w:val="00FB7B5C"/>
    <w:rsid w:val="00FB7BE1"/>
    <w:rsid w:val="00FC105A"/>
    <w:rsid w:val="00FC125A"/>
    <w:rsid w:val="00FC1FD9"/>
    <w:rsid w:val="00FC26D3"/>
    <w:rsid w:val="00FC2C48"/>
    <w:rsid w:val="00FC377D"/>
    <w:rsid w:val="00FC486B"/>
    <w:rsid w:val="00FC5435"/>
    <w:rsid w:val="00FC677A"/>
    <w:rsid w:val="00FC686E"/>
    <w:rsid w:val="00FD0667"/>
    <w:rsid w:val="00FD4405"/>
    <w:rsid w:val="00FD4687"/>
    <w:rsid w:val="00FD7E48"/>
    <w:rsid w:val="00FE10B4"/>
    <w:rsid w:val="00FE1F09"/>
    <w:rsid w:val="00FE27CF"/>
    <w:rsid w:val="00FE29B8"/>
    <w:rsid w:val="00FE381E"/>
    <w:rsid w:val="00FE432F"/>
    <w:rsid w:val="00FE48EB"/>
    <w:rsid w:val="00FE59FF"/>
    <w:rsid w:val="00FE7C6E"/>
    <w:rsid w:val="00FE7E14"/>
    <w:rsid w:val="00FF0411"/>
    <w:rsid w:val="00FF281F"/>
    <w:rsid w:val="00FF301A"/>
    <w:rsid w:val="00FF39DA"/>
    <w:rsid w:val="00FF39E2"/>
    <w:rsid w:val="00FF659D"/>
    <w:rsid w:val="0136DFD5"/>
    <w:rsid w:val="068C02ED"/>
    <w:rsid w:val="09F088F4"/>
    <w:rsid w:val="0C71086A"/>
    <w:rsid w:val="10334123"/>
    <w:rsid w:val="155F2DD9"/>
    <w:rsid w:val="16CB9F0F"/>
    <w:rsid w:val="17FD848F"/>
    <w:rsid w:val="1A162325"/>
    <w:rsid w:val="1A435E07"/>
    <w:rsid w:val="1BC5BD41"/>
    <w:rsid w:val="1EAAA989"/>
    <w:rsid w:val="203E5D16"/>
    <w:rsid w:val="20E6E88D"/>
    <w:rsid w:val="26DA00B5"/>
    <w:rsid w:val="3258231A"/>
    <w:rsid w:val="35257DCA"/>
    <w:rsid w:val="3777A90E"/>
    <w:rsid w:val="3B7AE197"/>
    <w:rsid w:val="40EF088E"/>
    <w:rsid w:val="446642D1"/>
    <w:rsid w:val="44E3E9F0"/>
    <w:rsid w:val="47F02F2B"/>
    <w:rsid w:val="483D8145"/>
    <w:rsid w:val="4AC83E6E"/>
    <w:rsid w:val="50CCCBEC"/>
    <w:rsid w:val="56DA5935"/>
    <w:rsid w:val="57609D09"/>
    <w:rsid w:val="5C8DB9FB"/>
    <w:rsid w:val="640BC837"/>
    <w:rsid w:val="6533B2CF"/>
    <w:rsid w:val="65F4B775"/>
    <w:rsid w:val="71DD9971"/>
    <w:rsid w:val="728313AE"/>
    <w:rsid w:val="744AB3D5"/>
    <w:rsid w:val="76706F06"/>
    <w:rsid w:val="7C1D5F2C"/>
    <w:rsid w:val="7D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89AC"/>
  <w15:docId w15:val="{90315A2D-F778-47E9-AB0B-A84052C2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03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6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67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67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7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5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246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5E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E5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63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D1C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1CA9"/>
    <w:rPr>
      <w:rFonts w:asciiTheme="majorHAnsi" w:eastAsiaTheme="majorEastAsia" w:hAnsiTheme="majorHAnsi" w:cstheme="majorBidi"/>
      <w:color w:val="2E74B5" w:themeColor="accent1" w:themeShade="BF"/>
    </w:rPr>
  </w:style>
  <w:style w:type="table" w:styleId="GridTable5Dark-Accent1">
    <w:name w:val="Grid Table 5 Dark Accent 1"/>
    <w:basedOn w:val="TableNormal"/>
    <w:uiPriority w:val="50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1BD"/>
  </w:style>
  <w:style w:type="paragraph" w:styleId="Footer">
    <w:name w:val="footer"/>
    <w:basedOn w:val="Normal"/>
    <w:link w:val="Foot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1BD"/>
  </w:style>
  <w:style w:type="paragraph" w:customStyle="1" w:styleId="DecimalAligned">
    <w:name w:val="Decimal Aligned"/>
    <w:basedOn w:val="Normal"/>
    <w:uiPriority w:val="40"/>
    <w:qFormat/>
    <w:rsid w:val="0073629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73629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629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36293"/>
    <w:rPr>
      <w:i/>
      <w:iCs/>
    </w:rPr>
  </w:style>
  <w:style w:type="table" w:styleId="MediumShading2-Accent5">
    <w:name w:val="Medium Shading 2 Accent 5"/>
    <w:basedOn w:val="TableNormal"/>
    <w:uiPriority w:val="64"/>
    <w:rsid w:val="0073629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1">
    <w:name w:val="Grid Table 4 Accent 1"/>
    <w:basedOn w:val="TableNormal"/>
    <w:uiPriority w:val="49"/>
    <w:rsid w:val="007362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4597E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url.haxx.se/libcurl/c/CURLOPT_LOW_SPEED_LIMIT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msdn.microsoft.com/en-us/library/windows/desktop/aa384116(v=vs.85).aspx" TargetMode="External"/><Relationship Id="rId17" Type="http://schemas.openxmlformats.org/officeDocument/2006/relationships/hyperlink" Target="http://curl.haxx.se/libcurl/c/CURLOPT_VERBOS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url.haxx.se/libcurl/c/CURLOPT_FRESH_CONNECT.html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zure/azure-iot-sdk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curl.haxx.se/libcurl/c/CURLOPT_FORBID_REUSE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url.haxx.se/libcurl/c/CURLOPT_LOW_SPEED_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A700FF57F4044B1BF7A0B99EBEF5C" ma:contentTypeVersion="1" ma:contentTypeDescription="Create a new document." ma:contentTypeScope="" ma:versionID="06905a4e07c8192d6c9f6a9bbe32c511">
  <xsd:schema xmlns:xsd="http://www.w3.org/2001/XMLSchema" xmlns:xs="http://www.w3.org/2001/XMLSchema" xmlns:p="http://schemas.microsoft.com/office/2006/metadata/properties" xmlns:ns2="6d43041c-b26d-434e-9e55-1cfb9192bf3d" targetNamespace="http://schemas.microsoft.com/office/2006/metadata/properties" ma:root="true" ma:fieldsID="d76cff25f6114d6d376e8c4166fd31df" ns2:_="">
    <xsd:import namespace="6d43041c-b26d-434e-9e55-1cfb9192bf3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3041c-b26d-434e-9e55-1cfb9192bf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FD5B5-C8A8-4737-9404-3AF55C8B36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13E9D0-A573-46D2-9F27-436BE29480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2AB1AF-09E7-4B1F-99E0-5D5985A73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3041c-b26d-434e-9e55-1cfb9192b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B9E513-D80B-4E43-B5CD-EB7413364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15</Pages>
  <Words>2752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Andrei Porumb</cp:lastModifiedBy>
  <cp:revision>20</cp:revision>
  <dcterms:created xsi:type="dcterms:W3CDTF">2015-03-19T17:57:00Z</dcterms:created>
  <dcterms:modified xsi:type="dcterms:W3CDTF">2016-03-01T02:32:00Z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0x010100C90A700FF57F4044B1BF7A0B99EBEF5C</vt:lpwstr>
  </property>
  <property fmtid="{D5CDD505-2E9C-101B-9397-08002B2CF9AE}" pid="3" name="DocVizPreviewMetadata_Count">
    <vt:i4>1</vt:i4>
  </property>
  <property fmtid="{D5CDD505-2E9C-101B-9397-08002B2CF9AE}" pid="4" name="DocVizPreviewMetadata_0">
    <vt:lpwstr>300x388x2</vt:lpwstr>
  </property>
</Properties>
</file>